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22F" w:rsidRDefault="009D422F" w:rsidP="00931F3A">
      <w:pPr>
        <w:spacing w:after="0"/>
        <w:jc w:val="center"/>
        <w:rPr>
          <w:rFonts w:ascii="Times New Roman" w:hAnsi="Times New Roman" w:cs="Times New Roman"/>
          <w:b/>
          <w:sz w:val="28"/>
          <w:szCs w:val="24"/>
        </w:rPr>
      </w:pPr>
    </w:p>
    <w:p w:rsidR="006C6B6F" w:rsidRPr="00931F3A" w:rsidRDefault="006C6B6F" w:rsidP="00931F3A">
      <w:pPr>
        <w:spacing w:after="0"/>
        <w:jc w:val="center"/>
        <w:rPr>
          <w:rFonts w:ascii="Times New Roman" w:hAnsi="Times New Roman" w:cs="Times New Roman"/>
          <w:b/>
          <w:sz w:val="28"/>
          <w:szCs w:val="24"/>
        </w:rPr>
      </w:pPr>
      <w:r w:rsidRPr="00931F3A">
        <w:rPr>
          <w:rFonts w:ascii="Times New Roman" w:hAnsi="Times New Roman" w:cs="Times New Roman"/>
          <w:b/>
          <w:sz w:val="28"/>
          <w:szCs w:val="24"/>
        </w:rPr>
        <w:t xml:space="preserve">Proceedings </w:t>
      </w:r>
      <w:r w:rsidR="0033675A">
        <w:rPr>
          <w:rFonts w:ascii="Times New Roman" w:hAnsi="Times New Roman" w:cs="Times New Roman"/>
          <w:b/>
          <w:sz w:val="28"/>
          <w:szCs w:val="24"/>
        </w:rPr>
        <w:t xml:space="preserve">Full </w:t>
      </w:r>
      <w:r w:rsidRPr="00931F3A">
        <w:rPr>
          <w:rFonts w:ascii="Times New Roman" w:hAnsi="Times New Roman" w:cs="Times New Roman"/>
          <w:b/>
          <w:sz w:val="28"/>
          <w:szCs w:val="24"/>
        </w:rPr>
        <w:t xml:space="preserve">Paper </w:t>
      </w:r>
      <w:r w:rsidRPr="00931F3A">
        <w:rPr>
          <w:rFonts w:ascii="Times New Roman" w:hAnsi="Times New Roman" w:cs="Times New Roman"/>
          <w:b/>
          <w:sz w:val="28"/>
          <w:szCs w:val="24"/>
        </w:rPr>
        <w:br/>
        <w:t>Formatting Instructions</w:t>
      </w:r>
    </w:p>
    <w:p w:rsidR="006C6B6F" w:rsidRPr="00931F3A" w:rsidRDefault="006C6B6F" w:rsidP="00931F3A">
      <w:pPr>
        <w:pStyle w:val="NormalWeb"/>
        <w:spacing w:before="0" w:beforeAutospacing="0" w:after="0" w:afterAutospacing="0" w:line="276" w:lineRule="auto"/>
        <w:jc w:val="center"/>
        <w:rPr>
          <w:b/>
          <w:sz w:val="24"/>
        </w:rPr>
      </w:pPr>
    </w:p>
    <w:p w:rsidR="006C6B6F" w:rsidRPr="00931F3A" w:rsidRDefault="0033675A" w:rsidP="00931F3A">
      <w:pPr>
        <w:pStyle w:val="NormalWeb"/>
        <w:spacing w:before="0" w:beforeAutospacing="0" w:after="0" w:afterAutospacing="0" w:line="276" w:lineRule="auto"/>
        <w:jc w:val="center"/>
        <w:rPr>
          <w:b/>
          <w:sz w:val="24"/>
        </w:rPr>
      </w:pPr>
      <w:r>
        <w:rPr>
          <w:b/>
          <w:sz w:val="24"/>
        </w:rPr>
        <w:t>First</w:t>
      </w:r>
      <w:r w:rsidR="006C6B6F" w:rsidRPr="00931F3A">
        <w:rPr>
          <w:b/>
          <w:sz w:val="24"/>
        </w:rPr>
        <w:t xml:space="preserve"> Author </w:t>
      </w:r>
      <w:r w:rsidR="006C6B6F" w:rsidRPr="00931F3A">
        <w:rPr>
          <w:b/>
          <w:sz w:val="24"/>
          <w:vertAlign w:val="superscript"/>
        </w:rPr>
        <w:t>1</w:t>
      </w:r>
      <w:r w:rsidR="0077144C">
        <w:rPr>
          <w:b/>
          <w:sz w:val="24"/>
          <w:vertAlign w:val="superscript"/>
        </w:rPr>
        <w:t>*</w:t>
      </w:r>
      <w:r>
        <w:rPr>
          <w:b/>
          <w:sz w:val="24"/>
        </w:rPr>
        <w:t>, Second</w:t>
      </w:r>
      <w:r w:rsidR="006C6B6F" w:rsidRPr="00931F3A">
        <w:rPr>
          <w:b/>
          <w:sz w:val="24"/>
        </w:rPr>
        <w:t xml:space="preserve"> </w:t>
      </w:r>
      <w:r>
        <w:rPr>
          <w:b/>
          <w:sz w:val="24"/>
        </w:rPr>
        <w:t>A.</w:t>
      </w:r>
      <w:r w:rsidR="006C6B6F" w:rsidRPr="00931F3A">
        <w:rPr>
          <w:b/>
          <w:sz w:val="24"/>
          <w:vertAlign w:val="superscript"/>
        </w:rPr>
        <w:t>2</w:t>
      </w:r>
      <w:r>
        <w:rPr>
          <w:b/>
          <w:sz w:val="24"/>
        </w:rPr>
        <w:t>, and Third Author</w:t>
      </w:r>
      <w:r w:rsidR="006C6B6F" w:rsidRPr="00931F3A">
        <w:rPr>
          <w:b/>
          <w:sz w:val="24"/>
          <w:vertAlign w:val="superscript"/>
        </w:rPr>
        <w:t>3</w:t>
      </w:r>
    </w:p>
    <w:p w:rsidR="006C6B6F" w:rsidRPr="00931F3A" w:rsidRDefault="006C6B6F" w:rsidP="00931F3A">
      <w:pPr>
        <w:pStyle w:val="NormalWeb"/>
        <w:spacing w:before="0" w:beforeAutospacing="0" w:after="0" w:afterAutospacing="0" w:line="276" w:lineRule="auto"/>
        <w:rPr>
          <w:sz w:val="24"/>
          <w:vertAlign w:val="superscript"/>
        </w:rPr>
      </w:pPr>
    </w:p>
    <w:p w:rsidR="006C6B6F" w:rsidRPr="00931F3A" w:rsidRDefault="006C6B6F" w:rsidP="00931F3A">
      <w:pPr>
        <w:pStyle w:val="NormalWeb"/>
        <w:spacing w:before="0" w:beforeAutospacing="0" w:after="0" w:afterAutospacing="0" w:line="276" w:lineRule="auto"/>
        <w:rPr>
          <w:sz w:val="24"/>
        </w:rPr>
      </w:pPr>
      <w:r w:rsidRPr="00931F3A">
        <w:rPr>
          <w:sz w:val="24"/>
          <w:vertAlign w:val="superscript"/>
        </w:rPr>
        <w:t>1</w:t>
      </w:r>
      <w:r w:rsidR="0033675A">
        <w:rPr>
          <w:sz w:val="24"/>
        </w:rPr>
        <w:t>Institute 1</w:t>
      </w:r>
      <w:r w:rsidRPr="00931F3A">
        <w:rPr>
          <w:sz w:val="24"/>
        </w:rPr>
        <w:t xml:space="preserve">, Department of Civil Engineering, </w:t>
      </w:r>
      <w:r w:rsidR="0077144C">
        <w:rPr>
          <w:sz w:val="24"/>
        </w:rPr>
        <w:t xml:space="preserve">ABC </w:t>
      </w:r>
      <w:r w:rsidRPr="00931F3A">
        <w:rPr>
          <w:sz w:val="24"/>
        </w:rPr>
        <w:t>University,</w:t>
      </w:r>
      <w:r w:rsidR="0033675A">
        <w:rPr>
          <w:sz w:val="24"/>
        </w:rPr>
        <w:t xml:space="preserve"> Address</w:t>
      </w:r>
      <w:r w:rsidRPr="00931F3A">
        <w:rPr>
          <w:sz w:val="24"/>
        </w:rPr>
        <w:t xml:space="preserve">; </w:t>
      </w:r>
      <w:r w:rsidR="001F3722">
        <w:rPr>
          <w:sz w:val="24"/>
        </w:rPr>
        <w:t>Ph.</w:t>
      </w:r>
      <w:r w:rsidR="0033675A">
        <w:rPr>
          <w:sz w:val="24"/>
        </w:rPr>
        <w:t>: 12345</w:t>
      </w:r>
      <w:r w:rsidR="002A0094">
        <w:rPr>
          <w:sz w:val="24"/>
        </w:rPr>
        <w:t>56789</w:t>
      </w:r>
      <w:r w:rsidR="0033675A">
        <w:rPr>
          <w:sz w:val="24"/>
        </w:rPr>
        <w:t xml:space="preserve">, </w:t>
      </w:r>
      <w:r w:rsidR="0077144C">
        <w:rPr>
          <w:sz w:val="24"/>
        </w:rPr>
        <w:t xml:space="preserve">       </w:t>
      </w:r>
      <w:r w:rsidRPr="00931F3A">
        <w:rPr>
          <w:sz w:val="24"/>
        </w:rPr>
        <w:t xml:space="preserve">e-mail: </w:t>
      </w:r>
      <w:r w:rsidR="002A0094">
        <w:rPr>
          <w:sz w:val="24"/>
        </w:rPr>
        <w:t>abc@gmail.com</w:t>
      </w:r>
    </w:p>
    <w:p w:rsidR="006C6B6F" w:rsidRPr="00931F3A" w:rsidRDefault="006C6B6F" w:rsidP="00931F3A">
      <w:pPr>
        <w:spacing w:after="0"/>
        <w:rPr>
          <w:rFonts w:ascii="Times New Roman" w:hAnsi="Times New Roman" w:cs="Times New Roman"/>
          <w:sz w:val="24"/>
          <w:szCs w:val="24"/>
        </w:rPr>
      </w:pPr>
      <w:r w:rsidRPr="00931F3A">
        <w:rPr>
          <w:rFonts w:ascii="Times New Roman" w:hAnsi="Times New Roman" w:cs="Times New Roman"/>
          <w:sz w:val="24"/>
          <w:szCs w:val="24"/>
          <w:vertAlign w:val="superscript"/>
        </w:rPr>
        <w:t>2</w:t>
      </w:r>
      <w:r w:rsidR="0033675A">
        <w:rPr>
          <w:rFonts w:ascii="Times New Roman" w:hAnsi="Times New Roman" w:cs="Times New Roman"/>
          <w:sz w:val="24"/>
          <w:szCs w:val="24"/>
        </w:rPr>
        <w:t xml:space="preserve">Research </w:t>
      </w:r>
      <w:r w:rsidRPr="00931F3A">
        <w:rPr>
          <w:rFonts w:ascii="Times New Roman" w:hAnsi="Times New Roman" w:cs="Times New Roman"/>
          <w:sz w:val="24"/>
          <w:szCs w:val="24"/>
        </w:rPr>
        <w:t xml:space="preserve">Laboratory, Department of Civil Engineering, </w:t>
      </w:r>
      <w:r w:rsidR="0033675A">
        <w:rPr>
          <w:rFonts w:ascii="Times New Roman" w:hAnsi="Times New Roman" w:cs="Times New Roman"/>
          <w:sz w:val="24"/>
          <w:szCs w:val="24"/>
        </w:rPr>
        <w:t>IIT Madras</w:t>
      </w:r>
      <w:r w:rsidRPr="00931F3A">
        <w:rPr>
          <w:rFonts w:ascii="Times New Roman" w:hAnsi="Times New Roman" w:cs="Times New Roman"/>
          <w:sz w:val="24"/>
          <w:szCs w:val="24"/>
        </w:rPr>
        <w:t xml:space="preserve">, </w:t>
      </w:r>
      <w:r w:rsidR="0033675A">
        <w:rPr>
          <w:rFonts w:ascii="Times New Roman" w:hAnsi="Times New Roman" w:cs="Times New Roman"/>
          <w:sz w:val="24"/>
          <w:szCs w:val="24"/>
        </w:rPr>
        <w:t>Ph.:12345</w:t>
      </w:r>
      <w:r w:rsidR="002A0094">
        <w:rPr>
          <w:rFonts w:ascii="Times New Roman" w:hAnsi="Times New Roman" w:cs="Times New Roman"/>
          <w:sz w:val="24"/>
          <w:szCs w:val="24"/>
        </w:rPr>
        <w:t>589656</w:t>
      </w:r>
      <w:r w:rsidR="0033675A">
        <w:rPr>
          <w:rFonts w:ascii="Times New Roman" w:hAnsi="Times New Roman" w:cs="Times New Roman"/>
          <w:sz w:val="24"/>
          <w:szCs w:val="24"/>
        </w:rPr>
        <w:t xml:space="preserve">, </w:t>
      </w:r>
      <w:r w:rsidR="0077144C">
        <w:rPr>
          <w:rFonts w:ascii="Times New Roman" w:hAnsi="Times New Roman" w:cs="Times New Roman"/>
          <w:sz w:val="24"/>
          <w:szCs w:val="24"/>
        </w:rPr>
        <w:t xml:space="preserve">           </w:t>
      </w:r>
      <w:r w:rsidR="0033675A">
        <w:rPr>
          <w:rFonts w:ascii="Times New Roman" w:hAnsi="Times New Roman" w:cs="Times New Roman"/>
          <w:sz w:val="24"/>
          <w:szCs w:val="24"/>
        </w:rPr>
        <w:t>e-mail:</w:t>
      </w:r>
      <w:r w:rsidR="002A0094">
        <w:rPr>
          <w:rFonts w:ascii="Times New Roman" w:hAnsi="Times New Roman" w:cs="Times New Roman"/>
          <w:sz w:val="24"/>
          <w:szCs w:val="24"/>
        </w:rPr>
        <w:t>xyz@gmail.com</w:t>
      </w:r>
    </w:p>
    <w:p w:rsidR="006C6B6F" w:rsidRPr="00931F3A" w:rsidRDefault="006C6B6F" w:rsidP="00931F3A">
      <w:pPr>
        <w:spacing w:after="0"/>
        <w:rPr>
          <w:rFonts w:ascii="Times New Roman" w:hAnsi="Times New Roman" w:cs="Times New Roman"/>
          <w:sz w:val="24"/>
          <w:szCs w:val="24"/>
        </w:rPr>
      </w:pPr>
      <w:r w:rsidRPr="00931F3A">
        <w:rPr>
          <w:rFonts w:ascii="Times New Roman" w:hAnsi="Times New Roman" w:cs="Times New Roman"/>
          <w:sz w:val="24"/>
          <w:szCs w:val="24"/>
          <w:vertAlign w:val="superscript"/>
        </w:rPr>
        <w:t>3</w:t>
      </w:r>
      <w:r w:rsidR="00A00B0E">
        <w:rPr>
          <w:rFonts w:ascii="Times New Roman" w:hAnsi="Times New Roman" w:cs="Times New Roman"/>
          <w:sz w:val="24"/>
          <w:szCs w:val="24"/>
        </w:rPr>
        <w:t>Department, I</w:t>
      </w:r>
      <w:r w:rsidR="0033675A">
        <w:rPr>
          <w:rFonts w:ascii="Times New Roman" w:hAnsi="Times New Roman" w:cs="Times New Roman"/>
          <w:sz w:val="24"/>
          <w:szCs w:val="24"/>
        </w:rPr>
        <w:t>nstitute</w:t>
      </w:r>
      <w:r w:rsidRPr="00931F3A">
        <w:rPr>
          <w:rFonts w:ascii="Times New Roman" w:hAnsi="Times New Roman" w:cs="Times New Roman"/>
          <w:sz w:val="24"/>
          <w:szCs w:val="24"/>
        </w:rPr>
        <w:t xml:space="preserve">, </w:t>
      </w:r>
      <w:r w:rsidR="0033675A">
        <w:rPr>
          <w:rFonts w:ascii="Times New Roman" w:hAnsi="Times New Roman" w:cs="Times New Roman"/>
          <w:sz w:val="24"/>
          <w:szCs w:val="24"/>
        </w:rPr>
        <w:t>Ad</w:t>
      </w:r>
      <w:r w:rsidR="001F3722">
        <w:rPr>
          <w:rFonts w:ascii="Times New Roman" w:hAnsi="Times New Roman" w:cs="Times New Roman"/>
          <w:sz w:val="24"/>
          <w:szCs w:val="24"/>
        </w:rPr>
        <w:t>d</w:t>
      </w:r>
      <w:r w:rsidR="0033675A">
        <w:rPr>
          <w:rFonts w:ascii="Times New Roman" w:hAnsi="Times New Roman" w:cs="Times New Roman"/>
          <w:sz w:val="24"/>
          <w:szCs w:val="24"/>
        </w:rPr>
        <w:t>ress</w:t>
      </w:r>
      <w:r w:rsidRPr="00931F3A">
        <w:rPr>
          <w:rFonts w:ascii="Times New Roman" w:hAnsi="Times New Roman" w:cs="Times New Roman"/>
          <w:sz w:val="24"/>
          <w:szCs w:val="24"/>
        </w:rPr>
        <w:t>;</w:t>
      </w:r>
      <w:r w:rsidR="0033675A">
        <w:rPr>
          <w:rFonts w:ascii="Times New Roman" w:hAnsi="Times New Roman" w:cs="Times New Roman"/>
          <w:sz w:val="24"/>
          <w:szCs w:val="24"/>
        </w:rPr>
        <w:t xml:space="preserve"> Ph</w:t>
      </w:r>
      <w:r w:rsidR="001F3722">
        <w:rPr>
          <w:rFonts w:ascii="Times New Roman" w:hAnsi="Times New Roman" w:cs="Times New Roman"/>
          <w:sz w:val="24"/>
          <w:szCs w:val="24"/>
        </w:rPr>
        <w:t>.</w:t>
      </w:r>
      <w:r w:rsidR="0033675A">
        <w:rPr>
          <w:rFonts w:ascii="Times New Roman" w:hAnsi="Times New Roman" w:cs="Times New Roman"/>
          <w:sz w:val="24"/>
          <w:szCs w:val="24"/>
        </w:rPr>
        <w:t xml:space="preserve">: </w:t>
      </w:r>
      <w:r w:rsidR="001F3722">
        <w:rPr>
          <w:rFonts w:ascii="Times New Roman" w:hAnsi="Times New Roman" w:cs="Times New Roman"/>
          <w:sz w:val="24"/>
          <w:szCs w:val="24"/>
        </w:rPr>
        <w:t>12345</w:t>
      </w:r>
      <w:r w:rsidR="0077144C">
        <w:rPr>
          <w:rFonts w:ascii="Times New Roman" w:hAnsi="Times New Roman" w:cs="Times New Roman"/>
          <w:sz w:val="24"/>
          <w:szCs w:val="24"/>
        </w:rPr>
        <w:t>,</w:t>
      </w:r>
      <w:r w:rsidR="0033675A">
        <w:rPr>
          <w:rFonts w:ascii="Times New Roman" w:hAnsi="Times New Roman" w:cs="Times New Roman"/>
          <w:sz w:val="24"/>
          <w:szCs w:val="24"/>
        </w:rPr>
        <w:t xml:space="preserve"> </w:t>
      </w:r>
      <w:r w:rsidR="002A0094">
        <w:rPr>
          <w:rFonts w:ascii="Times New Roman" w:hAnsi="Times New Roman" w:cs="Times New Roman"/>
          <w:sz w:val="24"/>
          <w:szCs w:val="24"/>
        </w:rPr>
        <w:t>e-mail:qwe@edu.ac.in</w:t>
      </w:r>
    </w:p>
    <w:p w:rsidR="0077144C" w:rsidRPr="000D54F5" w:rsidRDefault="0077144C" w:rsidP="0077144C">
      <w:pPr>
        <w:pStyle w:val="Footer"/>
        <w:ind w:right="360"/>
        <w:rPr>
          <w:lang w:val="tr-TR"/>
        </w:rPr>
      </w:pPr>
      <w:r>
        <w:rPr>
          <w:spacing w:val="4"/>
        </w:rPr>
        <w:t xml:space="preserve">* </w:t>
      </w:r>
      <w:r>
        <w:rPr>
          <w:szCs w:val="22"/>
        </w:rPr>
        <w:t>Corresponding Author</w:t>
      </w:r>
    </w:p>
    <w:p w:rsidR="006C6B6F" w:rsidRPr="00931F3A" w:rsidRDefault="006C6B6F" w:rsidP="00931F3A">
      <w:pPr>
        <w:spacing w:after="0"/>
        <w:rPr>
          <w:rFonts w:ascii="Times New Roman" w:hAnsi="Times New Roman" w:cs="Times New Roman"/>
          <w:b/>
          <w:sz w:val="24"/>
          <w:szCs w:val="24"/>
        </w:rPr>
      </w:pPr>
    </w:p>
    <w:p w:rsidR="006C6B6F" w:rsidRPr="00931F3A" w:rsidRDefault="006C6B6F" w:rsidP="00931F3A">
      <w:pPr>
        <w:spacing w:after="0"/>
        <w:rPr>
          <w:rFonts w:ascii="Times New Roman" w:hAnsi="Times New Roman" w:cs="Times New Roman"/>
          <w:sz w:val="24"/>
          <w:szCs w:val="24"/>
        </w:rPr>
      </w:pPr>
      <w:r w:rsidRPr="00931F3A">
        <w:rPr>
          <w:rFonts w:ascii="Times New Roman" w:hAnsi="Times New Roman" w:cs="Times New Roman"/>
          <w:b/>
          <w:sz w:val="24"/>
          <w:szCs w:val="24"/>
        </w:rPr>
        <w:t>ABSTRACT</w:t>
      </w:r>
    </w:p>
    <w:p w:rsidR="006C6B6F" w:rsidRPr="00931F3A" w:rsidRDefault="006C6B6F" w:rsidP="00931F3A">
      <w:pPr>
        <w:spacing w:after="0"/>
        <w:rPr>
          <w:rFonts w:ascii="Times New Roman" w:hAnsi="Times New Roman" w:cs="Times New Roman"/>
          <w:sz w:val="24"/>
          <w:szCs w:val="24"/>
        </w:rPr>
      </w:pPr>
    </w:p>
    <w:p w:rsidR="006C6B6F" w:rsidRPr="00931F3A" w:rsidRDefault="004C0BF9" w:rsidP="0033675A">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6C6B6F" w:rsidRPr="00931F3A">
        <w:rPr>
          <w:rFonts w:ascii="Times New Roman" w:hAnsi="Times New Roman" w:cs="Times New Roman"/>
          <w:sz w:val="24"/>
          <w:szCs w:val="24"/>
        </w:rPr>
        <w:t>proceedings containing papers presented at this conference will be produced from the manuscripts received from authors. These instructions are formatted to resemble a final paper. The abstract should consist of one paragraph of about 150 words.</w:t>
      </w:r>
      <w:r w:rsidR="0033675A">
        <w:rPr>
          <w:rFonts w:ascii="Times New Roman" w:hAnsi="Times New Roman" w:cs="Times New Roman"/>
          <w:sz w:val="24"/>
          <w:szCs w:val="24"/>
        </w:rPr>
        <w:t xml:space="preserve"> </w:t>
      </w:r>
      <w:r w:rsidR="006C6B6F" w:rsidRPr="00931F3A">
        <w:rPr>
          <w:rFonts w:ascii="Times New Roman" w:hAnsi="Times New Roman" w:cs="Times New Roman"/>
          <w:sz w:val="24"/>
          <w:szCs w:val="24"/>
        </w:rPr>
        <w:t>The abstract should present a concise statement of the scope, principal findings, and conclusions of the paper. Abstracts cannot include lists, tables, figures, display equations, footnotes, or references.</w:t>
      </w:r>
    </w:p>
    <w:p w:rsidR="006C6B6F" w:rsidRPr="00931F3A" w:rsidRDefault="006C6B6F" w:rsidP="00931F3A">
      <w:pPr>
        <w:spacing w:after="0"/>
        <w:rPr>
          <w:rFonts w:ascii="Times New Roman" w:hAnsi="Times New Roman" w:cs="Times New Roman"/>
          <w:b/>
          <w:i/>
          <w:sz w:val="24"/>
          <w:szCs w:val="24"/>
        </w:rPr>
      </w:pPr>
    </w:p>
    <w:p w:rsidR="006C6B6F" w:rsidRPr="00931F3A" w:rsidRDefault="006C6B6F" w:rsidP="00931F3A">
      <w:pPr>
        <w:spacing w:after="0"/>
        <w:rPr>
          <w:rFonts w:ascii="Times New Roman" w:hAnsi="Times New Roman" w:cs="Times New Roman"/>
          <w:b/>
          <w:sz w:val="24"/>
          <w:szCs w:val="24"/>
        </w:rPr>
      </w:pPr>
      <w:r w:rsidRPr="00931F3A">
        <w:rPr>
          <w:rFonts w:ascii="Times New Roman" w:hAnsi="Times New Roman" w:cs="Times New Roman"/>
          <w:b/>
          <w:sz w:val="24"/>
          <w:szCs w:val="24"/>
        </w:rPr>
        <w:t>INTRODUCTION</w:t>
      </w:r>
    </w:p>
    <w:p w:rsidR="006C6B6F" w:rsidRPr="00931F3A" w:rsidRDefault="006C6B6F" w:rsidP="00931F3A">
      <w:pPr>
        <w:spacing w:after="0"/>
        <w:rPr>
          <w:rFonts w:ascii="Times New Roman" w:hAnsi="Times New Roman" w:cs="Times New Roman"/>
          <w:b/>
          <w:sz w:val="24"/>
          <w:szCs w:val="24"/>
        </w:rPr>
      </w:pPr>
    </w:p>
    <w:p w:rsidR="00601285" w:rsidRDefault="00601285" w:rsidP="00A06A06">
      <w:pPr>
        <w:spacing w:after="0"/>
        <w:jc w:val="both"/>
        <w:rPr>
          <w:rFonts w:ascii="Times New Roman" w:hAnsi="Times New Roman" w:cs="Times New Roman"/>
          <w:sz w:val="24"/>
          <w:szCs w:val="24"/>
        </w:rPr>
      </w:pPr>
      <w:r w:rsidRPr="00CA236D">
        <w:rPr>
          <w:spacing w:val="4"/>
        </w:rPr>
        <w:t xml:space="preserve">Authors are requested to submit </w:t>
      </w:r>
      <w:r>
        <w:rPr>
          <w:spacing w:val="4"/>
        </w:rPr>
        <w:t>full papers</w:t>
      </w:r>
      <w:r w:rsidRPr="00CA236D">
        <w:rPr>
          <w:spacing w:val="4"/>
        </w:rPr>
        <w:t xml:space="preserve"> (</w:t>
      </w:r>
      <w:r>
        <w:rPr>
          <w:spacing w:val="4"/>
        </w:rPr>
        <w:t>maximum 8</w:t>
      </w:r>
      <w:r w:rsidRPr="00CA236D">
        <w:rPr>
          <w:spacing w:val="4"/>
        </w:rPr>
        <w:t xml:space="preserve"> page</w:t>
      </w:r>
      <w:r>
        <w:rPr>
          <w:spacing w:val="4"/>
        </w:rPr>
        <w:t>s in the length</w:t>
      </w:r>
      <w:r w:rsidRPr="00CA236D">
        <w:rPr>
          <w:spacing w:val="4"/>
        </w:rPr>
        <w:t>)</w:t>
      </w:r>
      <w:r>
        <w:rPr>
          <w:spacing w:val="4"/>
        </w:rPr>
        <w:t xml:space="preserve"> </w:t>
      </w:r>
      <w:r w:rsidRPr="00CA236D">
        <w:rPr>
          <w:spacing w:val="4"/>
        </w:rPr>
        <w:t xml:space="preserve">in electronic form (MS-Word) via </w:t>
      </w:r>
      <w:r w:rsidRPr="007A4872">
        <w:rPr>
          <w:spacing w:val="4"/>
        </w:rPr>
        <w:t>the conference website</w:t>
      </w:r>
      <w:r>
        <w:rPr>
          <w:spacing w:val="4"/>
        </w:rPr>
        <w:t xml:space="preserve"> </w:t>
      </w:r>
      <w:r w:rsidR="004C1BFE" w:rsidRPr="00DD7E21">
        <w:rPr>
          <w:rStyle w:val="Hyperlink"/>
          <w:b/>
        </w:rPr>
        <w:t>http://www.cms.nitw.ac.in/conference/ctsem2018</w:t>
      </w:r>
      <w:r>
        <w:rPr>
          <w:spacing w:val="4"/>
        </w:rPr>
        <w:t>.</w:t>
      </w:r>
    </w:p>
    <w:p w:rsidR="006C6B6F" w:rsidRPr="00931F3A" w:rsidRDefault="006C6B6F" w:rsidP="004C1BFE">
      <w:pPr>
        <w:spacing w:after="0"/>
        <w:jc w:val="both"/>
        <w:rPr>
          <w:rFonts w:ascii="Times New Roman" w:hAnsi="Times New Roman" w:cs="Times New Roman"/>
          <w:sz w:val="24"/>
          <w:szCs w:val="24"/>
        </w:rPr>
      </w:pPr>
      <w:r w:rsidRPr="00931F3A">
        <w:rPr>
          <w:rFonts w:ascii="Times New Roman" w:hAnsi="Times New Roman" w:cs="Times New Roman"/>
          <w:sz w:val="24"/>
          <w:szCs w:val="24"/>
        </w:rPr>
        <w:t>An author’s central obligation is to present a concise account of his or her research, work, or project accompanied by an objective discussion of its significance. Submitted papers should contain detail and reference to public sources of information, so that the author’s peers are able to repeat the work or otherwise verify its accuracy.</w:t>
      </w:r>
    </w:p>
    <w:p w:rsidR="00842BE6" w:rsidRPr="00931F3A" w:rsidRDefault="00A06A06" w:rsidP="00A06A06">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842BE6" w:rsidRPr="00931F3A">
        <w:rPr>
          <w:rFonts w:ascii="Times New Roman" w:hAnsi="Times New Roman" w:cs="Times New Roman"/>
          <w:sz w:val="24"/>
          <w:szCs w:val="24"/>
        </w:rPr>
        <w:t xml:space="preserve">conference proceedings papers be original, unpublished work. Dual publication (publishing the same paper in multiple places without permission of the original publisher and agreement by the subsequent publisher) is a professional ethics violation and a legal problem. </w:t>
      </w:r>
    </w:p>
    <w:p w:rsidR="006C6B6F" w:rsidRPr="00931F3A" w:rsidRDefault="006C6B6F" w:rsidP="00A06A06">
      <w:pPr>
        <w:spacing w:after="0"/>
        <w:ind w:firstLine="720"/>
        <w:jc w:val="both"/>
        <w:rPr>
          <w:rFonts w:ascii="Times New Roman" w:hAnsi="Times New Roman" w:cs="Times New Roman"/>
          <w:sz w:val="24"/>
          <w:szCs w:val="24"/>
        </w:rPr>
      </w:pPr>
      <w:r w:rsidRPr="00931F3A">
        <w:rPr>
          <w:rFonts w:ascii="Times New Roman" w:hAnsi="Times New Roman" w:cs="Times New Roman"/>
          <w:sz w:val="24"/>
          <w:szCs w:val="24"/>
        </w:rPr>
        <w:t>It is inappropriate to submit abstracts or papers with an obvious commercial intent. It is also inappropriate to criticize another paper with personal attacks on the author(s).</w:t>
      </w:r>
    </w:p>
    <w:p w:rsidR="006C6B6F" w:rsidRPr="00931F3A" w:rsidRDefault="006C6B6F" w:rsidP="00A06A06">
      <w:pPr>
        <w:spacing w:after="0"/>
        <w:ind w:firstLine="720"/>
        <w:jc w:val="both"/>
        <w:rPr>
          <w:rFonts w:ascii="Times New Roman" w:hAnsi="Times New Roman" w:cs="Times New Roman"/>
          <w:sz w:val="24"/>
          <w:szCs w:val="24"/>
        </w:rPr>
      </w:pPr>
      <w:r w:rsidRPr="00931F3A">
        <w:rPr>
          <w:rFonts w:ascii="Times New Roman" w:hAnsi="Times New Roman" w:cs="Times New Roman"/>
          <w:sz w:val="24"/>
          <w:szCs w:val="24"/>
        </w:rPr>
        <w:t>Only people who have significantly contributed to the research, project, or manuscript preparation should be listed as coauthors. The corresponding author will attest that any people named as coauthors have seen the final version of the paper and agreed to its submission for publication.</w:t>
      </w:r>
    </w:p>
    <w:p w:rsidR="00901352" w:rsidRDefault="00901352" w:rsidP="00931F3A">
      <w:pPr>
        <w:spacing w:after="0"/>
        <w:ind w:firstLine="720"/>
        <w:rPr>
          <w:rFonts w:ascii="Times New Roman" w:hAnsi="Times New Roman" w:cs="Times New Roman"/>
          <w:sz w:val="24"/>
          <w:szCs w:val="24"/>
        </w:rPr>
      </w:pPr>
      <w:r w:rsidRPr="00550032">
        <w:rPr>
          <w:rFonts w:ascii="Times New Roman" w:hAnsi="Times New Roman" w:cs="Times New Roman"/>
          <w:sz w:val="24"/>
          <w:szCs w:val="24"/>
        </w:rPr>
        <w:t>The authors of proceedings papers are expected to present their pap</w:t>
      </w:r>
      <w:r w:rsidR="00A06A06">
        <w:rPr>
          <w:rFonts w:ascii="Times New Roman" w:hAnsi="Times New Roman" w:cs="Times New Roman"/>
          <w:sz w:val="24"/>
          <w:szCs w:val="24"/>
        </w:rPr>
        <w:t>ers in person at the conference</w:t>
      </w:r>
      <w:r w:rsidRPr="00550032">
        <w:rPr>
          <w:rFonts w:ascii="Times New Roman" w:hAnsi="Times New Roman" w:cs="Times New Roman"/>
          <w:sz w:val="24"/>
          <w:szCs w:val="24"/>
        </w:rPr>
        <w:t>.</w:t>
      </w:r>
    </w:p>
    <w:p w:rsidR="006C6B6F" w:rsidRPr="00931F3A" w:rsidRDefault="006C6B6F" w:rsidP="00931F3A">
      <w:pPr>
        <w:spacing w:after="0"/>
        <w:ind w:firstLine="720"/>
        <w:rPr>
          <w:rFonts w:ascii="Times New Roman" w:hAnsi="Times New Roman" w:cs="Times New Roman"/>
          <w:sz w:val="24"/>
          <w:szCs w:val="24"/>
        </w:rPr>
      </w:pPr>
      <w:r w:rsidRPr="00931F3A">
        <w:rPr>
          <w:rFonts w:ascii="Times New Roman" w:hAnsi="Times New Roman" w:cs="Times New Roman"/>
          <w:sz w:val="24"/>
          <w:szCs w:val="24"/>
        </w:rPr>
        <w:lastRenderedPageBreak/>
        <w:t xml:space="preserve">Proceedings papers may </w:t>
      </w:r>
      <w:r w:rsidRPr="00931F3A">
        <w:rPr>
          <w:rFonts w:ascii="Times New Roman" w:hAnsi="Times New Roman" w:cs="Times New Roman"/>
          <w:i/>
          <w:sz w:val="24"/>
          <w:szCs w:val="24"/>
        </w:rPr>
        <w:t>not</w:t>
      </w:r>
      <w:r w:rsidRPr="00931F3A">
        <w:rPr>
          <w:rFonts w:ascii="Times New Roman" w:hAnsi="Times New Roman" w:cs="Times New Roman"/>
          <w:sz w:val="24"/>
          <w:szCs w:val="24"/>
        </w:rPr>
        <w:t xml:space="preserve"> be published later as journal articles, unless the papers have been substantially revised to include new or additional material. </w:t>
      </w:r>
    </w:p>
    <w:p w:rsidR="006C6B6F" w:rsidRPr="00931F3A" w:rsidRDefault="006C6B6F" w:rsidP="00931F3A">
      <w:pPr>
        <w:spacing w:after="0"/>
        <w:ind w:firstLine="720"/>
        <w:rPr>
          <w:rFonts w:ascii="Times New Roman" w:hAnsi="Times New Roman" w:cs="Times New Roman"/>
          <w:b/>
          <w:sz w:val="24"/>
          <w:szCs w:val="24"/>
        </w:rPr>
      </w:pPr>
    </w:p>
    <w:p w:rsidR="006C6B6F" w:rsidRPr="00931F3A" w:rsidRDefault="006C6B6F" w:rsidP="00931F3A">
      <w:pPr>
        <w:spacing w:after="0"/>
        <w:rPr>
          <w:rFonts w:ascii="Times New Roman" w:hAnsi="Times New Roman" w:cs="Times New Roman"/>
          <w:b/>
          <w:sz w:val="24"/>
          <w:szCs w:val="24"/>
        </w:rPr>
      </w:pPr>
    </w:p>
    <w:p w:rsidR="00CC5E72" w:rsidRPr="00931F3A" w:rsidRDefault="00CC5E72" w:rsidP="00931F3A">
      <w:pPr>
        <w:keepNext/>
        <w:spacing w:after="0"/>
        <w:rPr>
          <w:rFonts w:ascii="Times New Roman" w:hAnsi="Times New Roman" w:cs="Times New Roman"/>
          <w:b/>
          <w:sz w:val="24"/>
          <w:szCs w:val="24"/>
        </w:rPr>
      </w:pPr>
      <w:r w:rsidRPr="00931F3A">
        <w:rPr>
          <w:rFonts w:ascii="Times New Roman" w:hAnsi="Times New Roman" w:cs="Times New Roman"/>
          <w:b/>
          <w:sz w:val="24"/>
          <w:szCs w:val="24"/>
        </w:rPr>
        <w:t>REQUIREMENTS FOR SUBMITTING A PAPER</w:t>
      </w:r>
    </w:p>
    <w:p w:rsidR="00CC5E72" w:rsidRPr="00931F3A" w:rsidRDefault="00CC5E72" w:rsidP="00931F3A">
      <w:pPr>
        <w:keepNext/>
        <w:spacing w:after="0"/>
        <w:rPr>
          <w:rFonts w:ascii="Times New Roman" w:hAnsi="Times New Roman" w:cs="Times New Roman"/>
          <w:b/>
          <w:sz w:val="24"/>
          <w:szCs w:val="24"/>
        </w:rPr>
      </w:pPr>
    </w:p>
    <w:p w:rsidR="00601285" w:rsidRPr="00931F3A" w:rsidRDefault="00601285" w:rsidP="00601285">
      <w:pPr>
        <w:spacing w:after="0"/>
        <w:rPr>
          <w:rFonts w:ascii="Times New Roman" w:hAnsi="Times New Roman" w:cs="Times New Roman"/>
          <w:sz w:val="24"/>
          <w:szCs w:val="24"/>
        </w:rPr>
      </w:pPr>
      <w:r>
        <w:rPr>
          <w:rFonts w:ascii="Times New Roman" w:hAnsi="Times New Roman" w:cs="Times New Roman"/>
          <w:b/>
          <w:sz w:val="24"/>
          <w:szCs w:val="24"/>
        </w:rPr>
        <w:t xml:space="preserve">Paper </w:t>
      </w:r>
      <w:r w:rsidRPr="00931F3A">
        <w:rPr>
          <w:rFonts w:ascii="Times New Roman" w:hAnsi="Times New Roman" w:cs="Times New Roman"/>
          <w:b/>
          <w:sz w:val="24"/>
          <w:szCs w:val="24"/>
        </w:rPr>
        <w:t xml:space="preserve">Length. </w:t>
      </w:r>
      <w:r w:rsidRPr="00931F3A">
        <w:rPr>
          <w:rFonts w:ascii="Times New Roman" w:hAnsi="Times New Roman" w:cs="Times New Roman"/>
          <w:sz w:val="24"/>
          <w:szCs w:val="24"/>
        </w:rPr>
        <w:t xml:space="preserve">The </w:t>
      </w:r>
      <w:r>
        <w:rPr>
          <w:rFonts w:ascii="Times New Roman" w:hAnsi="Times New Roman" w:cs="Times New Roman"/>
          <w:sz w:val="24"/>
          <w:szCs w:val="24"/>
        </w:rPr>
        <w:t>maximum</w:t>
      </w:r>
      <w:r w:rsidRPr="00931F3A">
        <w:rPr>
          <w:rFonts w:ascii="Times New Roman" w:hAnsi="Times New Roman" w:cs="Times New Roman"/>
          <w:sz w:val="24"/>
          <w:szCs w:val="24"/>
        </w:rPr>
        <w:t xml:space="preserve"> paper length is</w:t>
      </w:r>
      <w:r>
        <w:rPr>
          <w:rFonts w:ascii="Times New Roman" w:hAnsi="Times New Roman" w:cs="Times New Roman"/>
          <w:sz w:val="24"/>
          <w:szCs w:val="24"/>
        </w:rPr>
        <w:t xml:space="preserve"> 8 pages</w:t>
      </w:r>
      <w:r w:rsidRPr="00931F3A">
        <w:rPr>
          <w:rFonts w:ascii="Times New Roman" w:hAnsi="Times New Roman" w:cs="Times New Roman"/>
          <w:sz w:val="24"/>
          <w:szCs w:val="24"/>
        </w:rPr>
        <w:t>. Total paper length includes all text, graphics, references, and appendixes.</w:t>
      </w:r>
    </w:p>
    <w:p w:rsidR="00601285" w:rsidRDefault="00601285" w:rsidP="00931F3A">
      <w:pPr>
        <w:keepNext/>
        <w:spacing w:after="0"/>
        <w:rPr>
          <w:rFonts w:ascii="Times New Roman" w:hAnsi="Times New Roman" w:cs="Times New Roman"/>
          <w:b/>
          <w:sz w:val="24"/>
          <w:szCs w:val="24"/>
        </w:rPr>
      </w:pPr>
    </w:p>
    <w:p w:rsidR="006C6B6F" w:rsidRPr="00931F3A" w:rsidRDefault="00853607"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Submission Deadline</w:t>
      </w:r>
      <w:r w:rsidR="00820E04" w:rsidRPr="00931F3A">
        <w:rPr>
          <w:rFonts w:ascii="Times New Roman" w:hAnsi="Times New Roman" w:cs="Times New Roman"/>
          <w:b/>
          <w:sz w:val="24"/>
          <w:szCs w:val="24"/>
        </w:rPr>
        <w:t>s.</w:t>
      </w:r>
      <w:r w:rsidR="00820E04" w:rsidRPr="00931F3A">
        <w:rPr>
          <w:rFonts w:ascii="Times New Roman" w:hAnsi="Times New Roman" w:cs="Times New Roman"/>
          <w:sz w:val="24"/>
          <w:szCs w:val="24"/>
        </w:rPr>
        <w:t xml:space="preserve"> If your paper has been accepted, please submit the final version of your paper by the deadline</w:t>
      </w:r>
      <w:r w:rsidR="00A06A06">
        <w:rPr>
          <w:rFonts w:ascii="Times New Roman" w:hAnsi="Times New Roman" w:cs="Times New Roman"/>
          <w:sz w:val="24"/>
          <w:szCs w:val="24"/>
        </w:rPr>
        <w:t xml:space="preserve"> (April 26, 2018)</w:t>
      </w:r>
      <w:r w:rsidR="00820E04" w:rsidRPr="00931F3A">
        <w:rPr>
          <w:rFonts w:ascii="Times New Roman" w:hAnsi="Times New Roman" w:cs="Times New Roman"/>
          <w:sz w:val="24"/>
          <w:szCs w:val="24"/>
        </w:rPr>
        <w:t xml:space="preserve"> established by the conference committee or proceedings editor. Review your paper carefully before you submit the final version. Once a paper has been uploaded, reviewed by the author, and officially submitted, it is not possible to edit the document.</w:t>
      </w:r>
    </w:p>
    <w:p w:rsidR="00820E04" w:rsidRPr="00931F3A" w:rsidRDefault="00820E04" w:rsidP="00931F3A">
      <w:pPr>
        <w:spacing w:after="0"/>
        <w:jc w:val="both"/>
        <w:rPr>
          <w:rFonts w:ascii="Times New Roman" w:hAnsi="Times New Roman" w:cs="Times New Roman"/>
          <w:sz w:val="24"/>
          <w:szCs w:val="24"/>
        </w:rPr>
      </w:pPr>
    </w:p>
    <w:p w:rsidR="00820E04" w:rsidRPr="00931F3A" w:rsidRDefault="00820E04"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 xml:space="preserve">Approvals. </w:t>
      </w:r>
      <w:r w:rsidRPr="00931F3A">
        <w:rPr>
          <w:rFonts w:ascii="Times New Roman" w:hAnsi="Times New Roman" w:cs="Times New Roman"/>
          <w:sz w:val="24"/>
          <w:szCs w:val="24"/>
        </w:rPr>
        <w:t xml:space="preserve">Before submitting a paper, authors must obtain approvals from such interested parties as the authors' employers, clients, project owners, and government agencies. </w:t>
      </w:r>
    </w:p>
    <w:p w:rsidR="00820E04" w:rsidRPr="00931F3A" w:rsidRDefault="00820E04" w:rsidP="00931F3A">
      <w:pPr>
        <w:spacing w:after="0"/>
        <w:rPr>
          <w:rFonts w:ascii="Times New Roman" w:hAnsi="Times New Roman" w:cs="Times New Roman"/>
          <w:b/>
          <w:sz w:val="24"/>
          <w:szCs w:val="24"/>
        </w:rPr>
      </w:pPr>
    </w:p>
    <w:p w:rsidR="00820E04" w:rsidRPr="00931F3A" w:rsidRDefault="00CC5E72" w:rsidP="0080409F">
      <w:pPr>
        <w:spacing w:after="0"/>
        <w:jc w:val="both"/>
        <w:rPr>
          <w:rFonts w:ascii="Times New Roman" w:hAnsi="Times New Roman" w:cs="Times New Roman"/>
          <w:sz w:val="24"/>
          <w:szCs w:val="24"/>
        </w:rPr>
      </w:pPr>
      <w:r w:rsidRPr="00931F3A">
        <w:rPr>
          <w:rFonts w:ascii="Times New Roman" w:hAnsi="Times New Roman" w:cs="Times New Roman"/>
          <w:b/>
          <w:sz w:val="24"/>
          <w:szCs w:val="24"/>
        </w:rPr>
        <w:t xml:space="preserve">Permissions. </w:t>
      </w:r>
      <w:r w:rsidRPr="00931F3A">
        <w:rPr>
          <w:rFonts w:ascii="Times New Roman" w:hAnsi="Times New Roman" w:cs="Times New Roman"/>
          <w:sz w:val="24"/>
          <w:szCs w:val="24"/>
        </w:rPr>
        <w:t xml:space="preserve">Any materials that are not the original work of the authors of a proceedings paper must have the source identified at the end of a text extract or in a credit line immediately below the figure or table. </w:t>
      </w:r>
    </w:p>
    <w:p w:rsidR="00A06A06" w:rsidRDefault="00A06A06" w:rsidP="00980319">
      <w:pPr>
        <w:keepNext/>
        <w:spacing w:after="0"/>
        <w:rPr>
          <w:rFonts w:ascii="Times New Roman" w:hAnsi="Times New Roman" w:cs="Times New Roman"/>
          <w:b/>
          <w:sz w:val="24"/>
          <w:szCs w:val="24"/>
        </w:rPr>
      </w:pPr>
    </w:p>
    <w:p w:rsidR="006C6B6F" w:rsidRPr="00931F3A" w:rsidRDefault="00324722" w:rsidP="00980319">
      <w:pPr>
        <w:keepNext/>
        <w:spacing w:after="0"/>
        <w:rPr>
          <w:rFonts w:ascii="Times New Roman" w:hAnsi="Times New Roman" w:cs="Times New Roman"/>
          <w:sz w:val="24"/>
          <w:szCs w:val="24"/>
        </w:rPr>
      </w:pPr>
      <w:r w:rsidRPr="00931F3A">
        <w:rPr>
          <w:rFonts w:ascii="Times New Roman" w:hAnsi="Times New Roman" w:cs="Times New Roman"/>
          <w:b/>
          <w:sz w:val="24"/>
          <w:szCs w:val="24"/>
        </w:rPr>
        <w:t xml:space="preserve">MANUSCRIPT </w:t>
      </w:r>
      <w:r w:rsidR="006C6B6F" w:rsidRPr="00931F3A">
        <w:rPr>
          <w:rFonts w:ascii="Times New Roman" w:hAnsi="Times New Roman" w:cs="Times New Roman"/>
          <w:b/>
          <w:sz w:val="24"/>
          <w:szCs w:val="24"/>
        </w:rPr>
        <w:t>FORMAT</w:t>
      </w:r>
      <w:r w:rsidRPr="00931F3A">
        <w:rPr>
          <w:rFonts w:ascii="Times New Roman" w:hAnsi="Times New Roman" w:cs="Times New Roman"/>
          <w:b/>
          <w:sz w:val="24"/>
          <w:szCs w:val="24"/>
        </w:rPr>
        <w:t>TING</w:t>
      </w:r>
    </w:p>
    <w:p w:rsidR="00324722" w:rsidRPr="00931F3A" w:rsidRDefault="00324722" w:rsidP="00980319">
      <w:pPr>
        <w:keepNext/>
        <w:spacing w:after="0"/>
        <w:rPr>
          <w:rFonts w:ascii="Times New Roman" w:hAnsi="Times New Roman" w:cs="Times New Roman"/>
          <w:sz w:val="24"/>
          <w:szCs w:val="24"/>
        </w:rPr>
      </w:pPr>
    </w:p>
    <w:p w:rsidR="00324722" w:rsidRDefault="00324722" w:rsidP="00A06A06">
      <w:pPr>
        <w:spacing w:after="0"/>
        <w:jc w:val="both"/>
        <w:rPr>
          <w:rFonts w:ascii="Times New Roman" w:hAnsi="Times New Roman" w:cs="Times New Roman"/>
          <w:sz w:val="24"/>
          <w:szCs w:val="24"/>
        </w:rPr>
      </w:pPr>
      <w:r w:rsidRPr="00931F3A">
        <w:rPr>
          <w:rFonts w:ascii="Times New Roman" w:hAnsi="Times New Roman" w:cs="Times New Roman"/>
          <w:sz w:val="24"/>
          <w:szCs w:val="24"/>
        </w:rPr>
        <w:t xml:space="preserve">A proceedings paper consists of a title; an author byline and affiliation(s); an abstract; the text with optional tables, figures, and mathematics; a conclusion; and references. Acknowledgments, appendixes, and notations are optional. </w:t>
      </w:r>
    </w:p>
    <w:p w:rsidR="00601285" w:rsidRDefault="00601285" w:rsidP="00A06A06">
      <w:pPr>
        <w:spacing w:after="0"/>
        <w:jc w:val="both"/>
        <w:rPr>
          <w:rFonts w:ascii="Times New Roman" w:hAnsi="Times New Roman" w:cs="Times New Roman"/>
          <w:b/>
          <w:sz w:val="24"/>
          <w:szCs w:val="24"/>
        </w:rPr>
      </w:pPr>
    </w:p>
    <w:p w:rsidR="006C6B6F" w:rsidRDefault="006C6B6F" w:rsidP="00A06A06">
      <w:pPr>
        <w:spacing w:after="0"/>
        <w:jc w:val="both"/>
        <w:rPr>
          <w:rFonts w:ascii="Times New Roman" w:hAnsi="Times New Roman" w:cs="Times New Roman"/>
          <w:sz w:val="24"/>
          <w:szCs w:val="24"/>
        </w:rPr>
      </w:pPr>
      <w:r w:rsidRPr="00931F3A">
        <w:rPr>
          <w:rFonts w:ascii="Times New Roman" w:hAnsi="Times New Roman" w:cs="Times New Roman"/>
          <w:b/>
          <w:sz w:val="24"/>
          <w:szCs w:val="24"/>
        </w:rPr>
        <w:t>Point size and font.</w:t>
      </w:r>
      <w:r w:rsidR="00A06A06">
        <w:rPr>
          <w:rFonts w:ascii="Times New Roman" w:hAnsi="Times New Roman" w:cs="Times New Roman"/>
          <w:b/>
          <w:sz w:val="24"/>
          <w:szCs w:val="24"/>
        </w:rPr>
        <w:t xml:space="preserve"> </w:t>
      </w:r>
      <w:r w:rsidRPr="00931F3A">
        <w:rPr>
          <w:rFonts w:ascii="Times New Roman" w:hAnsi="Times New Roman" w:cs="Times New Roman"/>
          <w:sz w:val="24"/>
          <w:szCs w:val="24"/>
        </w:rPr>
        <w:t xml:space="preserve">Use 12 point type for text, captions, and author contact information. For type within figures or tables, the 12 point size is preferred. </w:t>
      </w:r>
      <w:r w:rsidR="00A06A06">
        <w:rPr>
          <w:rFonts w:ascii="Times New Roman" w:hAnsi="Times New Roman" w:cs="Times New Roman"/>
          <w:sz w:val="24"/>
          <w:szCs w:val="24"/>
        </w:rPr>
        <w:t xml:space="preserve">It is </w:t>
      </w:r>
      <w:r w:rsidRPr="00931F3A">
        <w:rPr>
          <w:rFonts w:ascii="Times New Roman" w:hAnsi="Times New Roman" w:cs="Times New Roman"/>
          <w:sz w:val="24"/>
          <w:szCs w:val="24"/>
        </w:rPr>
        <w:t>recommend</w:t>
      </w:r>
      <w:r w:rsidR="00A06A06">
        <w:rPr>
          <w:rFonts w:ascii="Times New Roman" w:hAnsi="Times New Roman" w:cs="Times New Roman"/>
          <w:sz w:val="24"/>
          <w:szCs w:val="24"/>
        </w:rPr>
        <w:t>ed</w:t>
      </w:r>
      <w:r w:rsidRPr="00931F3A">
        <w:rPr>
          <w:rFonts w:ascii="Times New Roman" w:hAnsi="Times New Roman" w:cs="Times New Roman"/>
          <w:sz w:val="24"/>
          <w:szCs w:val="24"/>
        </w:rPr>
        <w:t xml:space="preserve"> selecting a serif text font such as Times Roman. </w:t>
      </w:r>
      <w:r w:rsidRPr="00931F3A">
        <w:rPr>
          <w:rFonts w:ascii="Times New Roman" w:hAnsi="Times New Roman" w:cs="Times New Roman"/>
          <w:i/>
          <w:sz w:val="24"/>
          <w:szCs w:val="24"/>
        </w:rPr>
        <w:t>Italics,</w:t>
      </w:r>
      <w:r w:rsidR="00A06A06">
        <w:rPr>
          <w:rFonts w:ascii="Times New Roman" w:hAnsi="Times New Roman" w:cs="Times New Roman"/>
          <w:i/>
          <w:sz w:val="24"/>
          <w:szCs w:val="24"/>
        </w:rPr>
        <w:t xml:space="preserve"> </w:t>
      </w:r>
      <w:r w:rsidRPr="00931F3A">
        <w:rPr>
          <w:rFonts w:ascii="Times New Roman" w:hAnsi="Times New Roman" w:cs="Times New Roman"/>
          <w:b/>
          <w:sz w:val="24"/>
          <w:szCs w:val="24"/>
        </w:rPr>
        <w:t>bold,</w:t>
      </w:r>
      <w:r w:rsidRPr="00931F3A">
        <w:rPr>
          <w:rFonts w:ascii="Times New Roman" w:hAnsi="Times New Roman" w:cs="Times New Roman"/>
          <w:sz w:val="24"/>
          <w:szCs w:val="24"/>
        </w:rPr>
        <w:t xml:space="preserve"> and </w:t>
      </w:r>
      <w:r w:rsidRPr="00931F3A">
        <w:rPr>
          <w:rFonts w:ascii="Times New Roman" w:hAnsi="Times New Roman" w:cs="Times New Roman"/>
          <w:b/>
          <w:i/>
          <w:sz w:val="24"/>
          <w:szCs w:val="24"/>
        </w:rPr>
        <w:t>bold italics</w:t>
      </w:r>
      <w:r w:rsidRPr="00931F3A">
        <w:rPr>
          <w:rFonts w:ascii="Times New Roman" w:hAnsi="Times New Roman" w:cs="Times New Roman"/>
          <w:sz w:val="24"/>
          <w:szCs w:val="24"/>
        </w:rPr>
        <w:t xml:space="preserve"> may be used; </w:t>
      </w:r>
      <w:r w:rsidR="00324722" w:rsidRPr="00931F3A">
        <w:rPr>
          <w:rFonts w:ascii="Times New Roman" w:hAnsi="Times New Roman" w:cs="Times New Roman"/>
          <w:sz w:val="24"/>
          <w:szCs w:val="24"/>
        </w:rPr>
        <w:t xml:space="preserve">using only </w:t>
      </w:r>
      <w:r w:rsidRPr="00931F3A">
        <w:rPr>
          <w:rFonts w:ascii="Times New Roman" w:hAnsi="Times New Roman" w:cs="Times New Roman"/>
          <w:sz w:val="24"/>
          <w:szCs w:val="24"/>
        </w:rPr>
        <w:t>one “family” of typefaces</w:t>
      </w:r>
      <w:r w:rsidR="00324722" w:rsidRPr="00931F3A">
        <w:rPr>
          <w:rFonts w:ascii="Times New Roman" w:hAnsi="Times New Roman" w:cs="Times New Roman"/>
          <w:sz w:val="24"/>
          <w:szCs w:val="24"/>
        </w:rPr>
        <w:t xml:space="preserve"> yields the cleanest results</w:t>
      </w:r>
      <w:r w:rsidRPr="00931F3A">
        <w:rPr>
          <w:rFonts w:ascii="Times New Roman" w:hAnsi="Times New Roman" w:cs="Times New Roman"/>
          <w:sz w:val="24"/>
          <w:szCs w:val="24"/>
        </w:rPr>
        <w:t xml:space="preserve">. </w:t>
      </w:r>
    </w:p>
    <w:p w:rsidR="00DF48FD" w:rsidRPr="00980319" w:rsidRDefault="00DF48FD" w:rsidP="00842BE6">
      <w:pPr>
        <w:spacing w:after="0"/>
        <w:rPr>
          <w:rFonts w:ascii="Times New Roman" w:hAnsi="Times New Roman" w:cs="Times New Roman"/>
          <w:sz w:val="24"/>
          <w:szCs w:val="24"/>
        </w:rPr>
      </w:pPr>
    </w:p>
    <w:p w:rsidR="00324722" w:rsidRPr="00842BE6" w:rsidRDefault="00324722" w:rsidP="00842BE6">
      <w:pPr>
        <w:spacing w:after="0"/>
        <w:rPr>
          <w:rFonts w:ascii="Times New Roman" w:hAnsi="Times New Roman" w:cs="Times New Roman"/>
          <w:sz w:val="24"/>
        </w:rPr>
      </w:pPr>
      <w:r w:rsidRPr="00842BE6">
        <w:rPr>
          <w:rFonts w:ascii="Times New Roman" w:hAnsi="Times New Roman" w:cs="Times New Roman"/>
          <w:b/>
          <w:sz w:val="24"/>
        </w:rPr>
        <w:t xml:space="preserve">Headers and </w:t>
      </w:r>
      <w:r w:rsidR="00E76101" w:rsidRPr="00E76101">
        <w:rPr>
          <w:rFonts w:ascii="Times New Roman" w:hAnsi="Times New Roman" w:cs="Times New Roman"/>
          <w:b/>
          <w:sz w:val="24"/>
          <w:szCs w:val="24"/>
        </w:rPr>
        <w:t>footers</w:t>
      </w:r>
      <w:r w:rsidR="00931F3A" w:rsidRPr="00096890">
        <w:rPr>
          <w:rFonts w:ascii="Times New Roman" w:hAnsi="Times New Roman" w:cs="Times New Roman"/>
          <w:b/>
          <w:sz w:val="24"/>
        </w:rPr>
        <w:t>.</w:t>
      </w:r>
      <w:r w:rsidR="00A06A06">
        <w:rPr>
          <w:rFonts w:ascii="Times New Roman" w:hAnsi="Times New Roman" w:cs="Times New Roman"/>
          <w:b/>
          <w:sz w:val="24"/>
        </w:rPr>
        <w:t xml:space="preserve"> </w:t>
      </w:r>
      <w:r w:rsidRPr="00842BE6">
        <w:rPr>
          <w:rFonts w:ascii="Times New Roman" w:hAnsi="Times New Roman" w:cs="Times New Roman"/>
          <w:sz w:val="24"/>
        </w:rPr>
        <w:t>Do not put any</w:t>
      </w:r>
      <w:r w:rsidR="00A06A06">
        <w:rPr>
          <w:rFonts w:ascii="Times New Roman" w:hAnsi="Times New Roman" w:cs="Times New Roman"/>
          <w:sz w:val="24"/>
        </w:rPr>
        <w:t xml:space="preserve"> other</w:t>
      </w:r>
      <w:r w:rsidRPr="00842BE6">
        <w:rPr>
          <w:rFonts w:ascii="Times New Roman" w:hAnsi="Times New Roman" w:cs="Times New Roman"/>
          <w:sz w:val="24"/>
        </w:rPr>
        <w:t xml:space="preserve"> information in the header</w:t>
      </w:r>
      <w:r w:rsidR="00A06A06">
        <w:rPr>
          <w:rFonts w:ascii="Times New Roman" w:hAnsi="Times New Roman" w:cs="Times New Roman"/>
          <w:sz w:val="24"/>
        </w:rPr>
        <w:t>/footer</w:t>
      </w:r>
      <w:r w:rsidRPr="00842BE6">
        <w:rPr>
          <w:rFonts w:ascii="Times New Roman" w:hAnsi="Times New Roman" w:cs="Times New Roman"/>
          <w:sz w:val="24"/>
        </w:rPr>
        <w:t xml:space="preserve">. The only acceptable content in the footer is a single page number. </w:t>
      </w:r>
    </w:p>
    <w:p w:rsidR="006C6B6F" w:rsidRPr="00980319" w:rsidRDefault="006C6B6F" w:rsidP="00842BE6">
      <w:pPr>
        <w:spacing w:after="0"/>
        <w:rPr>
          <w:rFonts w:ascii="Times New Roman" w:hAnsi="Times New Roman" w:cs="Times New Roman"/>
          <w:b/>
          <w:sz w:val="24"/>
          <w:szCs w:val="24"/>
        </w:rPr>
      </w:pPr>
    </w:p>
    <w:p w:rsidR="006C6B6F" w:rsidRPr="00931F3A" w:rsidRDefault="006C6B6F" w:rsidP="00A06A06">
      <w:pPr>
        <w:spacing w:after="0"/>
        <w:jc w:val="both"/>
        <w:rPr>
          <w:rFonts w:ascii="Times New Roman" w:hAnsi="Times New Roman" w:cs="Times New Roman"/>
          <w:sz w:val="24"/>
          <w:szCs w:val="24"/>
        </w:rPr>
      </w:pPr>
      <w:r w:rsidRPr="00931F3A">
        <w:rPr>
          <w:rFonts w:ascii="Times New Roman" w:hAnsi="Times New Roman" w:cs="Times New Roman"/>
          <w:b/>
          <w:sz w:val="24"/>
          <w:szCs w:val="24"/>
        </w:rPr>
        <w:t>Layout.</w:t>
      </w:r>
      <w:r w:rsidRPr="00931F3A">
        <w:rPr>
          <w:rFonts w:ascii="Times New Roman" w:hAnsi="Times New Roman" w:cs="Times New Roman"/>
          <w:sz w:val="24"/>
          <w:szCs w:val="24"/>
        </w:rPr>
        <w:t xml:space="preserve">  All text must be single-spaced. Page design should be consistent throughout the paper. Margins should be 1</w:t>
      </w:r>
      <w:r w:rsidR="006D2192">
        <w:rPr>
          <w:rFonts w:ascii="Times New Roman" w:hAnsi="Times New Roman" w:cs="Times New Roman"/>
          <w:sz w:val="24"/>
          <w:szCs w:val="24"/>
        </w:rPr>
        <w:t>.5</w:t>
      </w:r>
      <w:r w:rsidRPr="00931F3A">
        <w:rPr>
          <w:rFonts w:ascii="Times New Roman" w:hAnsi="Times New Roman" w:cs="Times New Roman"/>
          <w:sz w:val="24"/>
          <w:szCs w:val="24"/>
        </w:rPr>
        <w:t xml:space="preserve"> inch on all </w:t>
      </w:r>
      <w:r w:rsidR="0080409F">
        <w:rPr>
          <w:rFonts w:ascii="Times New Roman" w:hAnsi="Times New Roman" w:cs="Times New Roman"/>
          <w:sz w:val="24"/>
          <w:szCs w:val="24"/>
        </w:rPr>
        <w:t>s</w:t>
      </w:r>
      <w:r w:rsidRPr="00931F3A">
        <w:rPr>
          <w:rFonts w:ascii="Times New Roman" w:hAnsi="Times New Roman" w:cs="Times New Roman"/>
          <w:sz w:val="24"/>
          <w:szCs w:val="24"/>
        </w:rPr>
        <w:t>ides, and all elements (text, figures, tables, captions) must fit within those margins.</w:t>
      </w:r>
    </w:p>
    <w:p w:rsidR="006C6B6F" w:rsidRPr="00931F3A" w:rsidRDefault="006C6B6F" w:rsidP="00842BE6">
      <w:pPr>
        <w:spacing w:after="0"/>
        <w:rPr>
          <w:rFonts w:ascii="Times New Roman" w:hAnsi="Times New Roman" w:cs="Times New Roman"/>
          <w:b/>
          <w:sz w:val="24"/>
          <w:szCs w:val="24"/>
        </w:rPr>
      </w:pPr>
    </w:p>
    <w:p w:rsidR="006C6B6F" w:rsidRPr="00931F3A" w:rsidRDefault="006C6B6F" w:rsidP="00A06A06">
      <w:pPr>
        <w:spacing w:after="0"/>
        <w:jc w:val="both"/>
        <w:rPr>
          <w:rFonts w:ascii="Times New Roman" w:hAnsi="Times New Roman" w:cs="Times New Roman"/>
          <w:sz w:val="24"/>
          <w:szCs w:val="24"/>
        </w:rPr>
      </w:pPr>
      <w:r w:rsidRPr="00931F3A">
        <w:rPr>
          <w:rFonts w:ascii="Times New Roman" w:hAnsi="Times New Roman" w:cs="Times New Roman"/>
          <w:b/>
          <w:sz w:val="24"/>
          <w:szCs w:val="24"/>
        </w:rPr>
        <w:lastRenderedPageBreak/>
        <w:t>Figures and tables.</w:t>
      </w:r>
      <w:ins w:id="0" w:author="Venkaiah Chowdary" w:date="2018-03-26T15:29:00Z">
        <w:r w:rsidR="00096890">
          <w:rPr>
            <w:rFonts w:ascii="Times New Roman" w:hAnsi="Times New Roman" w:cs="Times New Roman"/>
            <w:b/>
            <w:sz w:val="24"/>
            <w:szCs w:val="24"/>
          </w:rPr>
          <w:t xml:space="preserve"> </w:t>
        </w:r>
      </w:ins>
      <w:r w:rsidRPr="00931F3A">
        <w:rPr>
          <w:rFonts w:ascii="Times New Roman" w:hAnsi="Times New Roman" w:cs="Times New Roman"/>
          <w:sz w:val="24"/>
          <w:szCs w:val="24"/>
        </w:rPr>
        <w:t xml:space="preserve">All graphics (photos, line art, and tables) must be included electronically (embedded) within the document and fit within the margin settings. </w:t>
      </w:r>
    </w:p>
    <w:p w:rsidR="006C6B6F" w:rsidRPr="00931F3A" w:rsidRDefault="006C6B6F" w:rsidP="00A06A06">
      <w:pPr>
        <w:spacing w:after="0"/>
        <w:jc w:val="both"/>
        <w:rPr>
          <w:rFonts w:ascii="Times New Roman" w:hAnsi="Times New Roman" w:cs="Times New Roman"/>
          <w:sz w:val="24"/>
          <w:szCs w:val="24"/>
        </w:rPr>
      </w:pPr>
      <w:r w:rsidRPr="00931F3A">
        <w:rPr>
          <w:rFonts w:ascii="Times New Roman" w:hAnsi="Times New Roman" w:cs="Times New Roman"/>
          <w:sz w:val="24"/>
          <w:szCs w:val="24"/>
        </w:rPr>
        <w:tab/>
        <w:t xml:space="preserve">Illustrations should be numbered consecutively as they are presented (Figure 1, Figure 2, etc., and Table 1, Table 2, etc.). Each figure should be mentioned </w:t>
      </w:r>
      <w:r w:rsidR="009A7365">
        <w:rPr>
          <w:rFonts w:ascii="Times New Roman" w:hAnsi="Times New Roman" w:cs="Times New Roman"/>
          <w:sz w:val="24"/>
          <w:szCs w:val="24"/>
        </w:rPr>
        <w:t xml:space="preserve">in the text </w:t>
      </w:r>
      <w:r w:rsidRPr="00931F3A">
        <w:rPr>
          <w:rFonts w:ascii="Times New Roman" w:hAnsi="Times New Roman" w:cs="Times New Roman"/>
          <w:sz w:val="24"/>
          <w:szCs w:val="24"/>
        </w:rPr>
        <w:t xml:space="preserve">or </w:t>
      </w:r>
      <w:r w:rsidR="00324722" w:rsidRPr="00931F3A">
        <w:rPr>
          <w:rFonts w:ascii="Times New Roman" w:hAnsi="Times New Roman" w:cs="Times New Roman"/>
          <w:sz w:val="24"/>
          <w:szCs w:val="24"/>
        </w:rPr>
        <w:t>“</w:t>
      </w:r>
      <w:r w:rsidRPr="00931F3A">
        <w:rPr>
          <w:rFonts w:ascii="Times New Roman" w:hAnsi="Times New Roman" w:cs="Times New Roman"/>
          <w:sz w:val="24"/>
          <w:szCs w:val="24"/>
        </w:rPr>
        <w:t>called out</w:t>
      </w:r>
      <w:r w:rsidR="00324722" w:rsidRPr="00931F3A">
        <w:rPr>
          <w:rFonts w:ascii="Times New Roman" w:hAnsi="Times New Roman" w:cs="Times New Roman"/>
          <w:sz w:val="24"/>
          <w:szCs w:val="24"/>
        </w:rPr>
        <w:t>”</w:t>
      </w:r>
      <w:r w:rsidRPr="00931F3A">
        <w:rPr>
          <w:rFonts w:ascii="Times New Roman" w:hAnsi="Times New Roman" w:cs="Times New Roman"/>
          <w:sz w:val="24"/>
          <w:szCs w:val="24"/>
        </w:rPr>
        <w:t xml:space="preserve"> before it appears.</w:t>
      </w:r>
    </w:p>
    <w:p w:rsidR="00324722" w:rsidRDefault="00324722" w:rsidP="00A06A06">
      <w:pPr>
        <w:spacing w:after="0"/>
        <w:ind w:firstLine="720"/>
        <w:jc w:val="both"/>
        <w:rPr>
          <w:rFonts w:ascii="Times New Roman" w:hAnsi="Times New Roman" w:cs="Times New Roman"/>
          <w:sz w:val="24"/>
          <w:szCs w:val="24"/>
        </w:rPr>
      </w:pPr>
      <w:r w:rsidRPr="00931F3A">
        <w:rPr>
          <w:rFonts w:ascii="Times New Roman" w:hAnsi="Times New Roman" w:cs="Times New Roman"/>
          <w:sz w:val="24"/>
          <w:szCs w:val="24"/>
        </w:rPr>
        <w:t>Figures may be placed in the text or in a “gallery” at the end of the paper. More than one figure may appear on a page. Do not wrap text around the figure, even to save space. Landscape orientation is acceptable.</w:t>
      </w:r>
    </w:p>
    <w:p w:rsidR="0039012B" w:rsidRDefault="0039012B" w:rsidP="0039012B">
      <w:pPr>
        <w:pStyle w:val="AEuroAbstract"/>
        <w:spacing w:before="0" w:line="360" w:lineRule="auto"/>
        <w:jc w:val="center"/>
        <w:rPr>
          <w:spacing w:val="4"/>
        </w:rPr>
      </w:pPr>
      <w:r>
        <w:rPr>
          <w:b/>
          <w:spacing w:val="4"/>
        </w:rPr>
        <w:t>Table 1.</w:t>
      </w:r>
      <w:r>
        <w:rPr>
          <w:spacing w:val="4"/>
        </w:rPr>
        <w:t xml:space="preserve"> Example for the extended abstract.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35"/>
        <w:gridCol w:w="1255"/>
        <w:gridCol w:w="1255"/>
        <w:gridCol w:w="1255"/>
      </w:tblGrid>
      <w:tr w:rsidR="0039012B" w:rsidTr="0039012B">
        <w:trPr>
          <w:jc w:val="center"/>
        </w:trPr>
        <w:tc>
          <w:tcPr>
            <w:tcW w:w="1335" w:type="dxa"/>
            <w:tcBorders>
              <w:top w:val="single" w:sz="4" w:space="0" w:color="auto"/>
              <w:left w:val="single" w:sz="4" w:space="0" w:color="auto"/>
              <w:bottom w:val="single" w:sz="4" w:space="0" w:color="auto"/>
              <w:right w:val="single" w:sz="4" w:space="0" w:color="auto"/>
            </w:tcBorders>
            <w:hideMark/>
          </w:tcPr>
          <w:p w:rsidR="0039012B" w:rsidRDefault="0039012B">
            <w:pPr>
              <w:pStyle w:val="AEuroAbstract"/>
              <w:spacing w:before="0"/>
              <w:jc w:val="center"/>
              <w:rPr>
                <w:b/>
                <w:spacing w:val="4"/>
              </w:rPr>
            </w:pPr>
            <w:r>
              <w:rPr>
                <w:b/>
                <w:spacing w:val="4"/>
              </w:rPr>
              <w:t>Column 1</w:t>
            </w:r>
          </w:p>
        </w:tc>
        <w:tc>
          <w:tcPr>
            <w:tcW w:w="0" w:type="auto"/>
            <w:tcBorders>
              <w:top w:val="single" w:sz="4" w:space="0" w:color="auto"/>
              <w:left w:val="single" w:sz="4" w:space="0" w:color="auto"/>
              <w:bottom w:val="single" w:sz="4" w:space="0" w:color="auto"/>
              <w:right w:val="single" w:sz="4" w:space="0" w:color="auto"/>
            </w:tcBorders>
            <w:hideMark/>
          </w:tcPr>
          <w:p w:rsidR="0039012B" w:rsidRDefault="0039012B">
            <w:pPr>
              <w:pStyle w:val="AEuroAbstract"/>
              <w:spacing w:before="0"/>
              <w:jc w:val="center"/>
              <w:rPr>
                <w:b/>
                <w:spacing w:val="4"/>
              </w:rPr>
            </w:pPr>
            <w:r>
              <w:rPr>
                <w:b/>
                <w:spacing w:val="4"/>
              </w:rPr>
              <w:t>Column 1</w:t>
            </w:r>
          </w:p>
        </w:tc>
        <w:tc>
          <w:tcPr>
            <w:tcW w:w="0" w:type="auto"/>
            <w:tcBorders>
              <w:top w:val="single" w:sz="4" w:space="0" w:color="auto"/>
              <w:left w:val="single" w:sz="4" w:space="0" w:color="auto"/>
              <w:bottom w:val="single" w:sz="4" w:space="0" w:color="auto"/>
              <w:right w:val="single" w:sz="4" w:space="0" w:color="auto"/>
            </w:tcBorders>
            <w:hideMark/>
          </w:tcPr>
          <w:p w:rsidR="0039012B" w:rsidRDefault="0039012B">
            <w:pPr>
              <w:pStyle w:val="AEuroAbstract"/>
              <w:spacing w:before="0"/>
              <w:jc w:val="center"/>
              <w:rPr>
                <w:b/>
                <w:spacing w:val="4"/>
              </w:rPr>
            </w:pPr>
            <w:r>
              <w:rPr>
                <w:b/>
                <w:spacing w:val="4"/>
              </w:rPr>
              <w:t>Column 1</w:t>
            </w:r>
          </w:p>
        </w:tc>
        <w:tc>
          <w:tcPr>
            <w:tcW w:w="0" w:type="auto"/>
            <w:tcBorders>
              <w:top w:val="single" w:sz="4" w:space="0" w:color="auto"/>
              <w:left w:val="single" w:sz="4" w:space="0" w:color="auto"/>
              <w:bottom w:val="single" w:sz="4" w:space="0" w:color="auto"/>
              <w:right w:val="single" w:sz="4" w:space="0" w:color="auto"/>
            </w:tcBorders>
            <w:hideMark/>
          </w:tcPr>
          <w:p w:rsidR="0039012B" w:rsidRDefault="0039012B">
            <w:pPr>
              <w:pStyle w:val="AEuroAbstract"/>
              <w:spacing w:before="0"/>
              <w:jc w:val="center"/>
              <w:rPr>
                <w:b/>
                <w:spacing w:val="4"/>
              </w:rPr>
            </w:pPr>
            <w:r>
              <w:rPr>
                <w:b/>
                <w:spacing w:val="4"/>
              </w:rPr>
              <w:t>Column 1</w:t>
            </w:r>
          </w:p>
        </w:tc>
      </w:tr>
      <w:tr w:rsidR="0039012B" w:rsidTr="0039012B">
        <w:trPr>
          <w:jc w:val="center"/>
        </w:trPr>
        <w:tc>
          <w:tcPr>
            <w:tcW w:w="1335" w:type="dxa"/>
            <w:tcBorders>
              <w:top w:val="single" w:sz="4" w:space="0" w:color="auto"/>
              <w:left w:val="single" w:sz="4" w:space="0" w:color="auto"/>
              <w:bottom w:val="single" w:sz="4" w:space="0" w:color="auto"/>
              <w:right w:val="single" w:sz="4" w:space="0" w:color="auto"/>
            </w:tcBorders>
            <w:hideMark/>
          </w:tcPr>
          <w:p w:rsidR="0039012B" w:rsidRDefault="0039012B">
            <w:pPr>
              <w:pStyle w:val="AEuroAbstract"/>
              <w:spacing w:before="0"/>
              <w:jc w:val="center"/>
              <w:rPr>
                <w:spacing w:val="4"/>
              </w:rPr>
            </w:pPr>
            <w:r>
              <w:rPr>
                <w:spacing w:val="4"/>
              </w:rPr>
              <w:t>1</w:t>
            </w:r>
          </w:p>
        </w:tc>
        <w:tc>
          <w:tcPr>
            <w:tcW w:w="0" w:type="auto"/>
            <w:tcBorders>
              <w:top w:val="single" w:sz="4" w:space="0" w:color="auto"/>
              <w:left w:val="single" w:sz="4" w:space="0" w:color="auto"/>
              <w:bottom w:val="single" w:sz="4" w:space="0" w:color="auto"/>
              <w:right w:val="single" w:sz="4" w:space="0" w:color="auto"/>
            </w:tcBorders>
            <w:hideMark/>
          </w:tcPr>
          <w:p w:rsidR="0039012B" w:rsidRDefault="0039012B">
            <w:pPr>
              <w:pStyle w:val="AEuroAbstract"/>
              <w:spacing w:before="0"/>
              <w:jc w:val="center"/>
              <w:rPr>
                <w:spacing w:val="4"/>
              </w:rPr>
            </w:pPr>
            <w:r>
              <w:rPr>
                <w:spacing w:val="4"/>
              </w:rPr>
              <w:t>1.2</w:t>
            </w:r>
          </w:p>
        </w:tc>
        <w:tc>
          <w:tcPr>
            <w:tcW w:w="0" w:type="auto"/>
            <w:tcBorders>
              <w:top w:val="single" w:sz="4" w:space="0" w:color="auto"/>
              <w:left w:val="single" w:sz="4" w:space="0" w:color="auto"/>
              <w:bottom w:val="single" w:sz="4" w:space="0" w:color="auto"/>
              <w:right w:val="single" w:sz="4" w:space="0" w:color="auto"/>
            </w:tcBorders>
            <w:hideMark/>
          </w:tcPr>
          <w:p w:rsidR="0039012B" w:rsidRDefault="0039012B">
            <w:pPr>
              <w:pStyle w:val="AEuroAbstract"/>
              <w:spacing w:before="0"/>
              <w:jc w:val="center"/>
              <w:rPr>
                <w:spacing w:val="4"/>
              </w:rPr>
            </w:pPr>
            <w:r>
              <w:rPr>
                <w:spacing w:val="4"/>
              </w:rPr>
              <w:t>2.5</w:t>
            </w:r>
          </w:p>
        </w:tc>
        <w:tc>
          <w:tcPr>
            <w:tcW w:w="0" w:type="auto"/>
            <w:tcBorders>
              <w:top w:val="single" w:sz="4" w:space="0" w:color="auto"/>
              <w:left w:val="single" w:sz="4" w:space="0" w:color="auto"/>
              <w:bottom w:val="single" w:sz="4" w:space="0" w:color="auto"/>
              <w:right w:val="single" w:sz="4" w:space="0" w:color="auto"/>
            </w:tcBorders>
            <w:hideMark/>
          </w:tcPr>
          <w:p w:rsidR="0039012B" w:rsidRDefault="0039012B">
            <w:pPr>
              <w:pStyle w:val="AEuroAbstract"/>
              <w:spacing w:before="0"/>
              <w:jc w:val="center"/>
              <w:rPr>
                <w:spacing w:val="4"/>
              </w:rPr>
            </w:pPr>
            <w:r>
              <w:rPr>
                <w:spacing w:val="4"/>
              </w:rPr>
              <w:t>3.6</w:t>
            </w:r>
          </w:p>
        </w:tc>
      </w:tr>
      <w:tr w:rsidR="0039012B" w:rsidTr="0039012B">
        <w:trPr>
          <w:jc w:val="center"/>
        </w:trPr>
        <w:tc>
          <w:tcPr>
            <w:tcW w:w="1335" w:type="dxa"/>
            <w:tcBorders>
              <w:top w:val="single" w:sz="4" w:space="0" w:color="auto"/>
              <w:left w:val="single" w:sz="4" w:space="0" w:color="auto"/>
              <w:bottom w:val="single" w:sz="4" w:space="0" w:color="auto"/>
              <w:right w:val="single" w:sz="4" w:space="0" w:color="auto"/>
            </w:tcBorders>
            <w:hideMark/>
          </w:tcPr>
          <w:p w:rsidR="0039012B" w:rsidRDefault="0039012B">
            <w:pPr>
              <w:pStyle w:val="AEuroAbstract"/>
              <w:spacing w:before="0"/>
              <w:jc w:val="center"/>
              <w:rPr>
                <w:spacing w:val="4"/>
              </w:rPr>
            </w:pPr>
            <w:r>
              <w:rPr>
                <w:spacing w:val="4"/>
              </w:rPr>
              <w:t>2</w:t>
            </w:r>
          </w:p>
        </w:tc>
        <w:tc>
          <w:tcPr>
            <w:tcW w:w="0" w:type="auto"/>
            <w:tcBorders>
              <w:top w:val="single" w:sz="4" w:space="0" w:color="auto"/>
              <w:left w:val="single" w:sz="4" w:space="0" w:color="auto"/>
              <w:bottom w:val="single" w:sz="4" w:space="0" w:color="auto"/>
              <w:right w:val="single" w:sz="4" w:space="0" w:color="auto"/>
            </w:tcBorders>
            <w:hideMark/>
          </w:tcPr>
          <w:p w:rsidR="0039012B" w:rsidRDefault="0039012B">
            <w:pPr>
              <w:pStyle w:val="AEuroAbstract"/>
              <w:spacing w:before="0"/>
              <w:jc w:val="center"/>
              <w:rPr>
                <w:spacing w:val="4"/>
              </w:rPr>
            </w:pPr>
            <w:r>
              <w:rPr>
                <w:spacing w:val="4"/>
              </w:rPr>
              <w:t>0.8</w:t>
            </w:r>
          </w:p>
        </w:tc>
        <w:tc>
          <w:tcPr>
            <w:tcW w:w="0" w:type="auto"/>
            <w:tcBorders>
              <w:top w:val="single" w:sz="4" w:space="0" w:color="auto"/>
              <w:left w:val="single" w:sz="4" w:space="0" w:color="auto"/>
              <w:bottom w:val="single" w:sz="4" w:space="0" w:color="auto"/>
              <w:right w:val="single" w:sz="4" w:space="0" w:color="auto"/>
            </w:tcBorders>
            <w:hideMark/>
          </w:tcPr>
          <w:p w:rsidR="0039012B" w:rsidRDefault="0039012B">
            <w:pPr>
              <w:pStyle w:val="AEuroAbstract"/>
              <w:spacing w:before="0"/>
              <w:jc w:val="center"/>
              <w:rPr>
                <w:spacing w:val="4"/>
              </w:rPr>
            </w:pPr>
            <w:r>
              <w:rPr>
                <w:spacing w:val="4"/>
              </w:rPr>
              <w:t>0.8</w:t>
            </w:r>
          </w:p>
        </w:tc>
        <w:tc>
          <w:tcPr>
            <w:tcW w:w="0" w:type="auto"/>
            <w:tcBorders>
              <w:top w:val="single" w:sz="4" w:space="0" w:color="auto"/>
              <w:left w:val="single" w:sz="4" w:space="0" w:color="auto"/>
              <w:bottom w:val="single" w:sz="4" w:space="0" w:color="auto"/>
              <w:right w:val="single" w:sz="4" w:space="0" w:color="auto"/>
            </w:tcBorders>
            <w:hideMark/>
          </w:tcPr>
          <w:p w:rsidR="0039012B" w:rsidRDefault="0039012B">
            <w:pPr>
              <w:pStyle w:val="AEuroAbstract"/>
              <w:spacing w:before="0"/>
              <w:jc w:val="center"/>
              <w:rPr>
                <w:spacing w:val="4"/>
              </w:rPr>
            </w:pPr>
            <w:r>
              <w:rPr>
                <w:spacing w:val="4"/>
              </w:rPr>
              <w:t>0.5</w:t>
            </w:r>
          </w:p>
        </w:tc>
      </w:tr>
    </w:tbl>
    <w:p w:rsidR="0039012B" w:rsidRDefault="0039012B" w:rsidP="00A06A06">
      <w:pPr>
        <w:spacing w:after="0"/>
        <w:ind w:firstLine="720"/>
        <w:jc w:val="both"/>
        <w:rPr>
          <w:rFonts w:ascii="Times New Roman" w:hAnsi="Times New Roman" w:cs="Times New Roman"/>
          <w:sz w:val="24"/>
          <w:szCs w:val="24"/>
        </w:rPr>
      </w:pPr>
    </w:p>
    <w:p w:rsidR="006C6B6F" w:rsidRPr="00931F3A" w:rsidRDefault="006C6B6F" w:rsidP="00A06A06">
      <w:pPr>
        <w:spacing w:after="0"/>
        <w:jc w:val="both"/>
        <w:rPr>
          <w:rFonts w:ascii="Times New Roman" w:hAnsi="Times New Roman" w:cs="Times New Roman"/>
          <w:sz w:val="24"/>
          <w:szCs w:val="24"/>
        </w:rPr>
      </w:pPr>
      <w:r w:rsidRPr="00931F3A">
        <w:rPr>
          <w:rFonts w:ascii="Times New Roman" w:hAnsi="Times New Roman" w:cs="Times New Roman"/>
          <w:b/>
          <w:sz w:val="24"/>
          <w:szCs w:val="24"/>
        </w:rPr>
        <w:t>Captions and legends.</w:t>
      </w:r>
      <w:r w:rsidRPr="00931F3A">
        <w:rPr>
          <w:rFonts w:ascii="Times New Roman" w:hAnsi="Times New Roman" w:cs="Times New Roman"/>
          <w:sz w:val="24"/>
          <w:szCs w:val="24"/>
        </w:rPr>
        <w:t xml:space="preserve">  A descriptive caption, including figure number, should be placed directly </w:t>
      </w:r>
      <w:r w:rsidRPr="00931F3A">
        <w:rPr>
          <w:rFonts w:ascii="Times New Roman" w:hAnsi="Times New Roman" w:cs="Times New Roman"/>
          <w:i/>
          <w:sz w:val="24"/>
          <w:szCs w:val="24"/>
        </w:rPr>
        <w:t>below</w:t>
      </w:r>
      <w:r w:rsidRPr="00931F3A">
        <w:rPr>
          <w:rFonts w:ascii="Times New Roman" w:hAnsi="Times New Roman" w:cs="Times New Roman"/>
          <w:sz w:val="24"/>
          <w:szCs w:val="24"/>
        </w:rPr>
        <w:t xml:space="preserve"> the illustration (see Figure 1). A descriptive legend, including table number, should be placed immediately </w:t>
      </w:r>
      <w:r w:rsidRPr="00931F3A">
        <w:rPr>
          <w:rFonts w:ascii="Times New Roman" w:hAnsi="Times New Roman" w:cs="Times New Roman"/>
          <w:i/>
          <w:sz w:val="24"/>
          <w:szCs w:val="24"/>
        </w:rPr>
        <w:t>above</w:t>
      </w:r>
      <w:r w:rsidRPr="00931F3A">
        <w:rPr>
          <w:rFonts w:ascii="Times New Roman" w:hAnsi="Times New Roman" w:cs="Times New Roman"/>
          <w:sz w:val="24"/>
          <w:szCs w:val="24"/>
        </w:rPr>
        <w:t xml:space="preserve"> the table.</w:t>
      </w:r>
    </w:p>
    <w:p w:rsidR="006C6B6F" w:rsidRPr="00931F3A" w:rsidRDefault="006C6B6F" w:rsidP="00931F3A">
      <w:pPr>
        <w:spacing w:after="0"/>
        <w:rPr>
          <w:rFonts w:ascii="Times New Roman" w:hAnsi="Times New Roman" w:cs="Times New Roman"/>
          <w:b/>
          <w:sz w:val="24"/>
          <w:szCs w:val="24"/>
        </w:rPr>
      </w:pPr>
    </w:p>
    <w:p w:rsidR="006C6B6F" w:rsidRPr="00931F3A" w:rsidRDefault="004C1BFE" w:rsidP="00931F3A">
      <w:pPr>
        <w:keepNext/>
        <w:spacing w:after="0"/>
        <w:jc w:val="center"/>
        <w:rPr>
          <w:rFonts w:ascii="Times New Roman" w:hAnsi="Times New Roman" w:cs="Times New Roman"/>
          <w:b/>
          <w:sz w:val="24"/>
          <w:szCs w:val="24"/>
        </w:rPr>
      </w:pPr>
      <w:r>
        <w:rPr>
          <w:noProof/>
          <w:lang w:val="en-IN" w:eastAsia="en-IN"/>
        </w:rPr>
        <w:drawing>
          <wp:inline distT="0" distB="0" distL="0" distR="0">
            <wp:extent cx="3394075" cy="2591435"/>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b="10072"/>
                    <a:stretch>
                      <a:fillRect/>
                    </a:stretch>
                  </pic:blipFill>
                  <pic:spPr bwMode="auto">
                    <a:xfrm>
                      <a:off x="0" y="0"/>
                      <a:ext cx="3394075" cy="2591435"/>
                    </a:xfrm>
                    <a:prstGeom prst="rect">
                      <a:avLst/>
                    </a:prstGeom>
                    <a:noFill/>
                    <a:ln w="9525">
                      <a:noFill/>
                      <a:miter lim="800000"/>
                      <a:headEnd/>
                      <a:tailEnd/>
                    </a:ln>
                  </pic:spPr>
                </pic:pic>
              </a:graphicData>
            </a:graphic>
          </wp:inline>
        </w:drawing>
      </w:r>
    </w:p>
    <w:p w:rsidR="006C6B6F" w:rsidRPr="0039012B" w:rsidRDefault="006C6B6F" w:rsidP="00931F3A">
      <w:pPr>
        <w:spacing w:after="0"/>
        <w:jc w:val="center"/>
        <w:rPr>
          <w:rFonts w:ascii="Times New Roman" w:hAnsi="Times New Roman" w:cs="Times New Roman"/>
          <w:sz w:val="24"/>
          <w:szCs w:val="24"/>
        </w:rPr>
      </w:pPr>
      <w:r w:rsidRPr="00931F3A">
        <w:rPr>
          <w:rFonts w:ascii="Times New Roman" w:hAnsi="Times New Roman" w:cs="Times New Roman"/>
          <w:b/>
          <w:sz w:val="24"/>
          <w:szCs w:val="24"/>
        </w:rPr>
        <w:t xml:space="preserve">Figure 1. </w:t>
      </w:r>
      <w:r w:rsidRPr="0039012B">
        <w:rPr>
          <w:rFonts w:ascii="Times New Roman" w:hAnsi="Times New Roman" w:cs="Times New Roman"/>
          <w:sz w:val="24"/>
          <w:szCs w:val="24"/>
        </w:rPr>
        <w:t xml:space="preserve">Sample </w:t>
      </w:r>
      <w:r w:rsidR="004C1BFE">
        <w:rPr>
          <w:rFonts w:ascii="Times New Roman" w:hAnsi="Times New Roman" w:cs="Times New Roman"/>
          <w:sz w:val="24"/>
          <w:szCs w:val="24"/>
        </w:rPr>
        <w:t>Figure</w:t>
      </w:r>
      <w:r w:rsidRPr="0039012B">
        <w:rPr>
          <w:rFonts w:ascii="Times New Roman" w:hAnsi="Times New Roman" w:cs="Times New Roman"/>
          <w:sz w:val="24"/>
          <w:szCs w:val="24"/>
        </w:rPr>
        <w:t xml:space="preserve"> </w:t>
      </w:r>
      <w:r w:rsidR="004C1BFE">
        <w:rPr>
          <w:rFonts w:ascii="Times New Roman" w:hAnsi="Times New Roman" w:cs="Times New Roman"/>
          <w:sz w:val="24"/>
          <w:szCs w:val="24"/>
        </w:rPr>
        <w:t>I</w:t>
      </w:r>
      <w:r w:rsidRPr="0039012B">
        <w:rPr>
          <w:rFonts w:ascii="Times New Roman" w:hAnsi="Times New Roman" w:cs="Times New Roman"/>
          <w:sz w:val="24"/>
          <w:szCs w:val="24"/>
        </w:rPr>
        <w:t>llustration.</w:t>
      </w:r>
    </w:p>
    <w:p w:rsidR="006C6B6F" w:rsidRPr="0039012B" w:rsidRDefault="006C6B6F" w:rsidP="00931F3A">
      <w:pPr>
        <w:spacing w:after="0"/>
        <w:jc w:val="center"/>
        <w:rPr>
          <w:rFonts w:ascii="Times New Roman" w:hAnsi="Times New Roman" w:cs="Times New Roman"/>
          <w:sz w:val="24"/>
          <w:szCs w:val="24"/>
        </w:rPr>
      </w:pPr>
    </w:p>
    <w:p w:rsidR="006C6B6F" w:rsidRDefault="006C6B6F"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Style.</w:t>
      </w:r>
      <w:ins w:id="1" w:author="Venkaiah Chowdary" w:date="2018-03-26T15:30:00Z">
        <w:r w:rsidR="00096890">
          <w:rPr>
            <w:rFonts w:ascii="Times New Roman" w:hAnsi="Times New Roman" w:cs="Times New Roman"/>
            <w:b/>
            <w:sz w:val="24"/>
            <w:szCs w:val="24"/>
          </w:rPr>
          <w:t xml:space="preserve"> </w:t>
        </w:r>
      </w:ins>
      <w:r w:rsidRPr="00931F3A">
        <w:rPr>
          <w:rFonts w:ascii="Times New Roman" w:hAnsi="Times New Roman" w:cs="Times New Roman"/>
          <w:sz w:val="24"/>
          <w:szCs w:val="24"/>
        </w:rPr>
        <w:t xml:space="preserve">The paper must be written in the best possible technical and grammatical English. Titles should be concise and should describe the content of the paper. </w:t>
      </w:r>
    </w:p>
    <w:p w:rsidR="00A06A06" w:rsidRPr="00931F3A" w:rsidRDefault="00A06A06" w:rsidP="00931F3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6C6B6F" w:rsidRPr="00931F3A" w:rsidRDefault="006C6B6F"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Mathematics.</w:t>
      </w:r>
      <w:ins w:id="2" w:author="Venkaiah Chowdary" w:date="2018-03-26T15:30:00Z">
        <w:r w:rsidR="00096890">
          <w:rPr>
            <w:rFonts w:ascii="Times New Roman" w:hAnsi="Times New Roman" w:cs="Times New Roman"/>
            <w:b/>
            <w:sz w:val="24"/>
            <w:szCs w:val="24"/>
          </w:rPr>
          <w:t xml:space="preserve"> </w:t>
        </w:r>
      </w:ins>
      <w:r w:rsidRPr="00931F3A">
        <w:rPr>
          <w:rFonts w:ascii="Times New Roman" w:hAnsi="Times New Roman" w:cs="Times New Roman"/>
          <w:sz w:val="24"/>
          <w:szCs w:val="24"/>
        </w:rPr>
        <w:t xml:space="preserve">All mathematics must be embedded in the text. Equations need to be numbered </w:t>
      </w:r>
      <w:r w:rsidRPr="00931F3A">
        <w:rPr>
          <w:rFonts w:ascii="Times New Roman" w:hAnsi="Times New Roman" w:cs="Times New Roman"/>
          <w:i/>
          <w:sz w:val="24"/>
          <w:szCs w:val="24"/>
        </w:rPr>
        <w:t>only</w:t>
      </w:r>
      <w:r w:rsidRPr="00931F3A">
        <w:rPr>
          <w:rFonts w:ascii="Times New Roman" w:hAnsi="Times New Roman" w:cs="Times New Roman"/>
          <w:sz w:val="24"/>
          <w:szCs w:val="24"/>
        </w:rPr>
        <w:t xml:space="preserve"> if they are referred to more than once.</w:t>
      </w:r>
      <w:r w:rsidR="00CC5E72" w:rsidRPr="00931F3A">
        <w:rPr>
          <w:rFonts w:ascii="Times New Roman" w:hAnsi="Times New Roman" w:cs="Times New Roman"/>
          <w:sz w:val="24"/>
          <w:szCs w:val="24"/>
        </w:rPr>
        <w:t xml:space="preserve"> More information on </w:t>
      </w:r>
      <w:hyperlink r:id="rId9" w:history="1">
        <w:r w:rsidR="00CC5E72" w:rsidRPr="00931F3A">
          <w:rPr>
            <w:rStyle w:val="Hyperlink"/>
            <w:rFonts w:ascii="Times New Roman" w:hAnsi="Times New Roman" w:cs="Times New Roman"/>
            <w:sz w:val="24"/>
            <w:szCs w:val="24"/>
          </w:rPr>
          <w:t>mathematics style</w:t>
        </w:r>
      </w:hyperlink>
      <w:r w:rsidR="00CC5E72" w:rsidRPr="00931F3A">
        <w:rPr>
          <w:rFonts w:ascii="Times New Roman" w:hAnsi="Times New Roman" w:cs="Times New Roman"/>
          <w:sz w:val="24"/>
          <w:szCs w:val="24"/>
        </w:rPr>
        <w:t xml:space="preserve"> is available online.</w:t>
      </w:r>
    </w:p>
    <w:p w:rsidR="006C6B6F" w:rsidRPr="00931F3A" w:rsidRDefault="006C6B6F" w:rsidP="00931F3A">
      <w:pPr>
        <w:spacing w:after="0"/>
        <w:jc w:val="both"/>
        <w:rPr>
          <w:rFonts w:ascii="Times New Roman" w:hAnsi="Times New Roman" w:cs="Times New Roman"/>
          <w:sz w:val="24"/>
          <w:szCs w:val="24"/>
        </w:rPr>
      </w:pPr>
    </w:p>
    <w:p w:rsidR="006C6B6F" w:rsidRDefault="006C6B6F" w:rsidP="00931F3A">
      <w:pPr>
        <w:spacing w:after="0"/>
        <w:rPr>
          <w:rFonts w:ascii="Times New Roman" w:hAnsi="Times New Roman" w:cs="Times New Roman"/>
          <w:sz w:val="24"/>
          <w:szCs w:val="24"/>
        </w:rPr>
      </w:pPr>
      <w:r w:rsidRPr="00931F3A">
        <w:rPr>
          <w:rFonts w:ascii="Times New Roman" w:hAnsi="Times New Roman" w:cs="Times New Roman"/>
          <w:b/>
          <w:sz w:val="24"/>
          <w:szCs w:val="24"/>
        </w:rPr>
        <w:t>System of units.</w:t>
      </w:r>
      <w:r w:rsidR="00A06A06">
        <w:rPr>
          <w:rFonts w:ascii="Times New Roman" w:hAnsi="Times New Roman" w:cs="Times New Roman"/>
          <w:b/>
          <w:sz w:val="24"/>
          <w:szCs w:val="24"/>
        </w:rPr>
        <w:t xml:space="preserve"> </w:t>
      </w:r>
      <w:r w:rsidR="00A06A06" w:rsidRPr="00A06A06">
        <w:rPr>
          <w:rFonts w:ascii="Times New Roman" w:hAnsi="Times New Roman" w:cs="Times New Roman"/>
          <w:sz w:val="24"/>
          <w:szCs w:val="24"/>
        </w:rPr>
        <w:t xml:space="preserve"> Please</w:t>
      </w:r>
      <w:r w:rsidR="00CC5E72" w:rsidRPr="00931F3A">
        <w:rPr>
          <w:rFonts w:ascii="Times New Roman" w:hAnsi="Times New Roman" w:cs="Times New Roman"/>
          <w:sz w:val="24"/>
          <w:szCs w:val="24"/>
        </w:rPr>
        <w:t xml:space="preserve"> use SI </w:t>
      </w:r>
      <w:r w:rsidR="00A06A06">
        <w:rPr>
          <w:rFonts w:ascii="Times New Roman" w:hAnsi="Times New Roman" w:cs="Times New Roman"/>
          <w:sz w:val="24"/>
          <w:szCs w:val="24"/>
        </w:rPr>
        <w:t xml:space="preserve">system of </w:t>
      </w:r>
      <w:r w:rsidR="00CC5E72" w:rsidRPr="00931F3A">
        <w:rPr>
          <w:rFonts w:ascii="Times New Roman" w:hAnsi="Times New Roman" w:cs="Times New Roman"/>
          <w:sz w:val="24"/>
          <w:szCs w:val="24"/>
        </w:rPr>
        <w:t xml:space="preserve">units. </w:t>
      </w:r>
    </w:p>
    <w:p w:rsidR="00A06A06" w:rsidRPr="00931F3A" w:rsidRDefault="00A06A06" w:rsidP="00931F3A">
      <w:pPr>
        <w:spacing w:after="0"/>
        <w:rPr>
          <w:rFonts w:ascii="Times New Roman" w:hAnsi="Times New Roman" w:cs="Times New Roman"/>
          <w:sz w:val="24"/>
          <w:szCs w:val="24"/>
        </w:rPr>
      </w:pPr>
    </w:p>
    <w:p w:rsidR="006C6B6F" w:rsidRPr="00931F3A" w:rsidRDefault="006C6B6F"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Author contact information.</w:t>
      </w:r>
      <w:ins w:id="3" w:author="Venkaiah Chowdary" w:date="2018-03-26T15:30:00Z">
        <w:r w:rsidR="00096890">
          <w:rPr>
            <w:rFonts w:ascii="Times New Roman" w:hAnsi="Times New Roman" w:cs="Times New Roman"/>
            <w:b/>
            <w:sz w:val="24"/>
            <w:szCs w:val="24"/>
          </w:rPr>
          <w:t xml:space="preserve"> </w:t>
        </w:r>
      </w:ins>
      <w:r w:rsidRPr="00931F3A">
        <w:rPr>
          <w:rFonts w:ascii="Times New Roman" w:hAnsi="Times New Roman" w:cs="Times New Roman"/>
          <w:sz w:val="24"/>
          <w:szCs w:val="24"/>
        </w:rPr>
        <w:t>A sample of author contact information is shown on the first page of these instructions. The following information may be provided for all authors of the paper: author’s full name; current employment affiliation; mailing address; and e-mail address. Note that each author has one and only one note with contact information. Multiple authors with the same employment affiliation or mailing address must have separate notes.</w:t>
      </w:r>
    </w:p>
    <w:p w:rsidR="006C6B6F" w:rsidRPr="00931F3A" w:rsidRDefault="006C6B6F" w:rsidP="00931F3A">
      <w:pPr>
        <w:spacing w:after="0"/>
        <w:jc w:val="both"/>
        <w:rPr>
          <w:rFonts w:ascii="Times New Roman" w:hAnsi="Times New Roman" w:cs="Times New Roman"/>
          <w:b/>
          <w:sz w:val="24"/>
          <w:szCs w:val="24"/>
        </w:rPr>
      </w:pPr>
    </w:p>
    <w:p w:rsidR="00CC5E72" w:rsidRDefault="006C6B6F" w:rsidP="00931F3A">
      <w:pPr>
        <w:spacing w:after="0"/>
        <w:jc w:val="both"/>
        <w:rPr>
          <w:rFonts w:ascii="Times New Roman" w:hAnsi="Times New Roman" w:cs="Times New Roman"/>
          <w:sz w:val="24"/>
          <w:szCs w:val="24"/>
        </w:rPr>
      </w:pPr>
      <w:r w:rsidRPr="00931F3A">
        <w:rPr>
          <w:rFonts w:ascii="Times New Roman" w:hAnsi="Times New Roman" w:cs="Times New Roman"/>
          <w:b/>
          <w:sz w:val="24"/>
          <w:szCs w:val="24"/>
        </w:rPr>
        <w:t>References.</w:t>
      </w:r>
      <w:r w:rsidR="004C0BF9">
        <w:rPr>
          <w:rFonts w:ascii="Times New Roman" w:hAnsi="Times New Roman" w:cs="Times New Roman"/>
          <w:b/>
          <w:sz w:val="24"/>
          <w:szCs w:val="24"/>
        </w:rPr>
        <w:t xml:space="preserve"> </w:t>
      </w:r>
      <w:r w:rsidR="00CC5E72" w:rsidRPr="00931F3A">
        <w:rPr>
          <w:rFonts w:ascii="Times New Roman" w:hAnsi="Times New Roman" w:cs="Times New Roman"/>
          <w:sz w:val="24"/>
          <w:szCs w:val="24"/>
        </w:rPr>
        <w:t xml:space="preserve">All factual material that is not original with the author must be accompanied by a reference to its source. </w:t>
      </w:r>
      <w:r w:rsidR="00495626">
        <w:rPr>
          <w:rFonts w:ascii="Times New Roman" w:hAnsi="Times New Roman" w:cs="Times New Roman"/>
          <w:sz w:val="24"/>
          <w:szCs w:val="24"/>
        </w:rPr>
        <w:t xml:space="preserve">Proceedings </w:t>
      </w:r>
      <w:r w:rsidR="00CC5E72" w:rsidRPr="00931F3A">
        <w:rPr>
          <w:rFonts w:ascii="Times New Roman" w:hAnsi="Times New Roman" w:cs="Times New Roman"/>
          <w:sz w:val="24"/>
          <w:szCs w:val="24"/>
        </w:rPr>
        <w:t>prefer the author-date system of referencing. The author-date system has two parts, the text citation and the reference list.</w:t>
      </w:r>
    </w:p>
    <w:p w:rsidR="00CC5E72" w:rsidRPr="00931F3A" w:rsidRDefault="00CC5E72" w:rsidP="004C0BF9">
      <w:pPr>
        <w:pStyle w:val="ListParagraph"/>
        <w:numPr>
          <w:ilvl w:val="0"/>
          <w:numId w:val="35"/>
        </w:numPr>
        <w:spacing w:after="0"/>
        <w:jc w:val="both"/>
        <w:rPr>
          <w:rFonts w:ascii="Times New Roman" w:hAnsi="Times New Roman" w:cs="Times New Roman"/>
          <w:sz w:val="24"/>
          <w:szCs w:val="24"/>
        </w:rPr>
      </w:pPr>
      <w:r w:rsidRPr="00931F3A">
        <w:rPr>
          <w:rFonts w:ascii="Times New Roman" w:hAnsi="Times New Roman" w:cs="Times New Roman"/>
          <w:sz w:val="24"/>
          <w:szCs w:val="24"/>
        </w:rPr>
        <w:t xml:space="preserve">The text citation appears where the material to be cited is presented and it refers readers to a source in the reference list by the author's last name and year of publication. Often, the author and date appear in parentheses; a comma is not placed between them. </w:t>
      </w:r>
    </w:p>
    <w:p w:rsidR="00CC5E72" w:rsidRPr="00931F3A" w:rsidRDefault="00CC5E72" w:rsidP="004C0BF9">
      <w:pPr>
        <w:pStyle w:val="ListParagraph"/>
        <w:numPr>
          <w:ilvl w:val="0"/>
          <w:numId w:val="35"/>
        </w:numPr>
        <w:spacing w:after="0"/>
        <w:jc w:val="both"/>
        <w:rPr>
          <w:rFonts w:ascii="Times New Roman" w:hAnsi="Times New Roman" w:cs="Times New Roman"/>
          <w:sz w:val="24"/>
          <w:szCs w:val="24"/>
        </w:rPr>
      </w:pPr>
      <w:r w:rsidRPr="00931F3A">
        <w:rPr>
          <w:rFonts w:ascii="Times New Roman" w:hAnsi="Times New Roman" w:cs="Times New Roman"/>
          <w:sz w:val="24"/>
          <w:szCs w:val="24"/>
        </w:rPr>
        <w:t xml:space="preserve">The reference list appears at the end of each proceedings paper. It should be single-spaced and list each reference alphabetically by the last name of the first author. When two or more references by the same author are listed, year of publication is taken into account, and the earliest work is listed first. </w:t>
      </w:r>
    </w:p>
    <w:p w:rsidR="00DF48FD" w:rsidRDefault="00DF48FD" w:rsidP="00931F3A">
      <w:pPr>
        <w:spacing w:after="0"/>
        <w:rPr>
          <w:rFonts w:ascii="Times New Roman" w:hAnsi="Times New Roman" w:cs="Times New Roman"/>
          <w:sz w:val="24"/>
          <w:szCs w:val="24"/>
        </w:rPr>
      </w:pPr>
    </w:p>
    <w:p w:rsidR="006C6B6F" w:rsidRPr="00931F3A" w:rsidRDefault="006C6B6F" w:rsidP="00931F3A">
      <w:pPr>
        <w:keepNext/>
        <w:spacing w:after="0"/>
        <w:jc w:val="both"/>
        <w:rPr>
          <w:rFonts w:ascii="Times New Roman" w:hAnsi="Times New Roman" w:cs="Times New Roman"/>
          <w:sz w:val="24"/>
          <w:szCs w:val="24"/>
        </w:rPr>
      </w:pPr>
      <w:r w:rsidRPr="00931F3A">
        <w:rPr>
          <w:rFonts w:ascii="Times New Roman" w:hAnsi="Times New Roman" w:cs="Times New Roman"/>
          <w:b/>
          <w:sz w:val="24"/>
          <w:szCs w:val="24"/>
        </w:rPr>
        <w:t>CONCLUSION</w:t>
      </w:r>
    </w:p>
    <w:p w:rsidR="006C6B6F" w:rsidRPr="00931F3A" w:rsidRDefault="006C6B6F" w:rsidP="00931F3A">
      <w:pPr>
        <w:keepNext/>
        <w:spacing w:after="0"/>
        <w:jc w:val="both"/>
        <w:rPr>
          <w:rFonts w:ascii="Times New Roman" w:hAnsi="Times New Roman" w:cs="Times New Roman"/>
          <w:sz w:val="24"/>
          <w:szCs w:val="24"/>
        </w:rPr>
      </w:pPr>
    </w:p>
    <w:p w:rsidR="006C6B6F" w:rsidRPr="00931F3A" w:rsidRDefault="004C0BF9" w:rsidP="00931F3A">
      <w:pPr>
        <w:spacing w:after="0"/>
        <w:jc w:val="both"/>
        <w:rPr>
          <w:rFonts w:ascii="Times New Roman" w:hAnsi="Times New Roman" w:cs="Times New Roman"/>
          <w:sz w:val="24"/>
          <w:szCs w:val="24"/>
        </w:rPr>
      </w:pPr>
      <w:r>
        <w:rPr>
          <w:rFonts w:ascii="Times New Roman" w:hAnsi="Times New Roman" w:cs="Times New Roman"/>
          <w:sz w:val="24"/>
          <w:szCs w:val="24"/>
        </w:rPr>
        <w:t>T</w:t>
      </w:r>
      <w:r w:rsidR="006C6B6F" w:rsidRPr="00931F3A">
        <w:rPr>
          <w:rFonts w:ascii="Times New Roman" w:hAnsi="Times New Roman" w:cs="Times New Roman"/>
          <w:sz w:val="24"/>
          <w:szCs w:val="24"/>
        </w:rPr>
        <w:t xml:space="preserve">hanks </w:t>
      </w:r>
      <w:r w:rsidR="00DF48FD">
        <w:rPr>
          <w:rFonts w:ascii="Times New Roman" w:hAnsi="Times New Roman" w:cs="Times New Roman"/>
          <w:sz w:val="24"/>
          <w:szCs w:val="24"/>
        </w:rPr>
        <w:t xml:space="preserve">you </w:t>
      </w:r>
      <w:r w:rsidR="006C6B6F" w:rsidRPr="00931F3A">
        <w:rPr>
          <w:rFonts w:ascii="Times New Roman" w:hAnsi="Times New Roman" w:cs="Times New Roman"/>
          <w:sz w:val="24"/>
          <w:szCs w:val="24"/>
        </w:rPr>
        <w:t>for your efforts</w:t>
      </w:r>
      <w:r w:rsidR="00DF48FD">
        <w:rPr>
          <w:rFonts w:ascii="Times New Roman" w:hAnsi="Times New Roman" w:cs="Times New Roman"/>
          <w:sz w:val="24"/>
          <w:szCs w:val="24"/>
        </w:rPr>
        <w:t xml:space="preserve"> and looks </w:t>
      </w:r>
      <w:r w:rsidR="006C6B6F" w:rsidRPr="00931F3A">
        <w:rPr>
          <w:rFonts w:ascii="Times New Roman" w:hAnsi="Times New Roman" w:cs="Times New Roman"/>
          <w:sz w:val="24"/>
          <w:szCs w:val="24"/>
        </w:rPr>
        <w:t>forward to providing a record of this conference that will be useful to you and your colleagues for many years to come.</w:t>
      </w:r>
    </w:p>
    <w:p w:rsidR="006C6B6F" w:rsidRPr="00931F3A" w:rsidRDefault="006C6B6F" w:rsidP="00931F3A">
      <w:pPr>
        <w:pStyle w:val="Footer"/>
        <w:spacing w:line="276" w:lineRule="auto"/>
        <w:jc w:val="both"/>
        <w:rPr>
          <w:rFonts w:ascii="Times New Roman" w:hAnsi="Times New Roman" w:cs="Times New Roman"/>
          <w:b/>
          <w:sz w:val="24"/>
          <w:szCs w:val="24"/>
        </w:rPr>
      </w:pPr>
    </w:p>
    <w:p w:rsidR="006C6B6F" w:rsidRPr="00931F3A" w:rsidRDefault="006C6B6F" w:rsidP="00931F3A">
      <w:pPr>
        <w:pStyle w:val="Footer"/>
        <w:keepNext/>
        <w:spacing w:line="276" w:lineRule="auto"/>
        <w:jc w:val="both"/>
        <w:rPr>
          <w:rFonts w:ascii="Times New Roman" w:hAnsi="Times New Roman" w:cs="Times New Roman"/>
          <w:b/>
          <w:sz w:val="24"/>
          <w:szCs w:val="24"/>
        </w:rPr>
      </w:pPr>
      <w:r w:rsidRPr="00931F3A">
        <w:rPr>
          <w:rFonts w:ascii="Times New Roman" w:hAnsi="Times New Roman" w:cs="Times New Roman"/>
          <w:b/>
          <w:sz w:val="24"/>
          <w:szCs w:val="24"/>
        </w:rPr>
        <w:t>REFERENCES</w:t>
      </w:r>
    </w:p>
    <w:p w:rsidR="006C6B6F" w:rsidRPr="00931F3A" w:rsidRDefault="006C6B6F" w:rsidP="00931F3A">
      <w:pPr>
        <w:keepNext/>
        <w:spacing w:after="0"/>
        <w:ind w:left="720" w:hanging="720"/>
        <w:jc w:val="both"/>
        <w:rPr>
          <w:rFonts w:ascii="Times New Roman" w:hAnsi="Times New Roman" w:cs="Times New Roman"/>
          <w:sz w:val="24"/>
          <w:szCs w:val="24"/>
        </w:rPr>
      </w:pPr>
    </w:p>
    <w:p w:rsidR="006C6B6F" w:rsidRPr="004C0BF9" w:rsidRDefault="006C6B6F" w:rsidP="004C0BF9">
      <w:pPr>
        <w:pStyle w:val="ListParagraph"/>
        <w:numPr>
          <w:ilvl w:val="0"/>
          <w:numId w:val="42"/>
        </w:numPr>
        <w:spacing w:after="0"/>
        <w:jc w:val="both"/>
        <w:rPr>
          <w:rFonts w:ascii="Times New Roman" w:hAnsi="Times New Roman" w:cs="Times New Roman"/>
          <w:sz w:val="24"/>
          <w:szCs w:val="24"/>
        </w:rPr>
      </w:pPr>
      <w:r w:rsidRPr="004C0BF9">
        <w:rPr>
          <w:rFonts w:ascii="Times New Roman" w:hAnsi="Times New Roman" w:cs="Times New Roman"/>
          <w:sz w:val="24"/>
          <w:szCs w:val="24"/>
        </w:rPr>
        <w:t xml:space="preserve">ASCE (American Society of Civil Engineers). (2014) </w:t>
      </w:r>
      <w:r w:rsidRPr="004C0BF9">
        <w:rPr>
          <w:rFonts w:ascii="Times New Roman" w:hAnsi="Times New Roman" w:cs="Times New Roman"/>
          <w:i/>
          <w:sz w:val="24"/>
          <w:szCs w:val="24"/>
        </w:rPr>
        <w:t>Minim</w:t>
      </w:r>
      <w:r w:rsidR="006D2192">
        <w:rPr>
          <w:rFonts w:ascii="Times New Roman" w:hAnsi="Times New Roman" w:cs="Times New Roman"/>
          <w:i/>
          <w:sz w:val="24"/>
          <w:szCs w:val="24"/>
        </w:rPr>
        <w:t>u</w:t>
      </w:r>
      <w:r w:rsidRPr="004C0BF9">
        <w:rPr>
          <w:rFonts w:ascii="Times New Roman" w:hAnsi="Times New Roman" w:cs="Times New Roman"/>
          <w:i/>
          <w:sz w:val="24"/>
          <w:szCs w:val="24"/>
        </w:rPr>
        <w:t>m Design Loads for Buildings and Other Structures,</w:t>
      </w:r>
      <w:r w:rsidRPr="004C0BF9">
        <w:rPr>
          <w:rFonts w:ascii="Times New Roman" w:hAnsi="Times New Roman" w:cs="Times New Roman"/>
          <w:sz w:val="24"/>
          <w:szCs w:val="24"/>
        </w:rPr>
        <w:t xml:space="preserve"> Standard ASCE/SEI 7-10. Third printing. ASCE, Reston, VA.</w:t>
      </w:r>
    </w:p>
    <w:p w:rsidR="006C6B6F" w:rsidRPr="004C0BF9" w:rsidRDefault="006C6B6F" w:rsidP="004C0BF9">
      <w:pPr>
        <w:pStyle w:val="ListParagraph"/>
        <w:numPr>
          <w:ilvl w:val="0"/>
          <w:numId w:val="42"/>
        </w:numPr>
        <w:spacing w:after="0"/>
        <w:jc w:val="both"/>
        <w:rPr>
          <w:rFonts w:ascii="Times New Roman" w:hAnsi="Times New Roman" w:cs="Times New Roman"/>
          <w:sz w:val="24"/>
          <w:szCs w:val="24"/>
        </w:rPr>
      </w:pPr>
      <w:r w:rsidRPr="004C0BF9">
        <w:rPr>
          <w:rFonts w:ascii="Times New Roman" w:hAnsi="Times New Roman" w:cs="Times New Roman"/>
          <w:sz w:val="24"/>
          <w:szCs w:val="24"/>
        </w:rPr>
        <w:t xml:space="preserve">Burka, L. P. (1993). “A hypertext history of multi-user dimensions.” </w:t>
      </w:r>
      <w:r w:rsidRPr="004C0BF9">
        <w:rPr>
          <w:rStyle w:val="Emphasis"/>
          <w:rFonts w:ascii="Times New Roman" w:hAnsi="Times New Roman" w:cs="Times New Roman"/>
          <w:sz w:val="24"/>
          <w:szCs w:val="24"/>
        </w:rPr>
        <w:t>MUD history,</w:t>
      </w:r>
      <w:r w:rsidRPr="004C0BF9">
        <w:rPr>
          <w:rFonts w:ascii="Times New Roman" w:hAnsi="Times New Roman" w:cs="Times New Roman"/>
          <w:sz w:val="24"/>
          <w:szCs w:val="24"/>
        </w:rPr>
        <w:t>&lt;</w:t>
      </w:r>
      <w:hyperlink r:id="rId10" w:history="1">
        <w:r w:rsidRPr="004C0BF9">
          <w:rPr>
            <w:rStyle w:val="Hyperlink"/>
            <w:rFonts w:ascii="Times New Roman" w:hAnsi="Times New Roman" w:cs="Times New Roman"/>
            <w:sz w:val="24"/>
            <w:szCs w:val="24"/>
          </w:rPr>
          <w:t>http://www.ccs.neu.edu</w:t>
        </w:r>
      </w:hyperlink>
      <w:r w:rsidRPr="004C0BF9">
        <w:rPr>
          <w:rFonts w:ascii="Times New Roman" w:hAnsi="Times New Roman" w:cs="Times New Roman"/>
          <w:sz w:val="24"/>
          <w:szCs w:val="24"/>
        </w:rPr>
        <w:t>&gt; (Dec. 5, 2013).</w:t>
      </w:r>
    </w:p>
    <w:p w:rsidR="006C6B6F" w:rsidRPr="004C0BF9" w:rsidRDefault="006C6B6F" w:rsidP="004C0BF9">
      <w:pPr>
        <w:pStyle w:val="ListParagraph"/>
        <w:numPr>
          <w:ilvl w:val="0"/>
          <w:numId w:val="42"/>
        </w:numPr>
        <w:spacing w:after="0"/>
        <w:jc w:val="both"/>
        <w:rPr>
          <w:rFonts w:ascii="Times New Roman" w:hAnsi="Times New Roman" w:cs="Times New Roman"/>
          <w:sz w:val="24"/>
          <w:szCs w:val="24"/>
        </w:rPr>
      </w:pPr>
      <w:r w:rsidRPr="004C0BF9">
        <w:rPr>
          <w:rFonts w:ascii="Times New Roman" w:hAnsi="Times New Roman" w:cs="Times New Roman"/>
          <w:sz w:val="24"/>
          <w:szCs w:val="24"/>
        </w:rPr>
        <w:t xml:space="preserve">Committee on Curtain Wall Systems. (2014). </w:t>
      </w:r>
      <w:r w:rsidRPr="004C0BF9">
        <w:rPr>
          <w:rFonts w:ascii="Times New Roman" w:hAnsi="Times New Roman" w:cs="Times New Roman"/>
          <w:i/>
          <w:sz w:val="24"/>
          <w:szCs w:val="24"/>
        </w:rPr>
        <w:t>Curtain Wall Systems: A Primer,</w:t>
      </w:r>
      <w:r w:rsidRPr="004C0BF9">
        <w:rPr>
          <w:rFonts w:ascii="Times New Roman" w:hAnsi="Times New Roman" w:cs="Times New Roman"/>
          <w:sz w:val="24"/>
          <w:szCs w:val="24"/>
        </w:rPr>
        <w:t xml:space="preserve"> ASCE Manuals and Reports on Engineering Practice No. 126. Memari, Ali M., ed. ASCE, Reston, VA. </w:t>
      </w:r>
    </w:p>
    <w:p w:rsidR="006C6B6F" w:rsidRPr="004C0BF9" w:rsidRDefault="006C6B6F" w:rsidP="004C0BF9">
      <w:pPr>
        <w:pStyle w:val="ListParagraph"/>
        <w:numPr>
          <w:ilvl w:val="0"/>
          <w:numId w:val="42"/>
        </w:numPr>
        <w:spacing w:after="0"/>
        <w:jc w:val="both"/>
        <w:rPr>
          <w:rFonts w:ascii="Times New Roman" w:hAnsi="Times New Roman" w:cs="Times New Roman"/>
          <w:sz w:val="24"/>
          <w:szCs w:val="24"/>
        </w:rPr>
      </w:pPr>
      <w:r w:rsidRPr="004C0BF9">
        <w:rPr>
          <w:rFonts w:ascii="Times New Roman" w:hAnsi="Times New Roman" w:cs="Times New Roman"/>
          <w:sz w:val="24"/>
          <w:szCs w:val="24"/>
        </w:rPr>
        <w:t xml:space="preserve">Dhillon, Gurpreet S., Surinder Kaur, Ajila C.M., Brar, Satinder K., and Surampalli, Rao Y. (2013). “Greenhouse Gas Contribution on Climate Change.” Chapter 3 in </w:t>
      </w:r>
      <w:r w:rsidRPr="004C0BF9">
        <w:rPr>
          <w:rFonts w:ascii="Times New Roman" w:hAnsi="Times New Roman" w:cs="Times New Roman"/>
          <w:i/>
          <w:sz w:val="24"/>
          <w:szCs w:val="24"/>
        </w:rPr>
        <w:t>Climate Change Modeling, Mitigation, and Adaptation,</w:t>
      </w:r>
      <w:r w:rsidRPr="004C0BF9">
        <w:rPr>
          <w:rFonts w:ascii="Times New Roman" w:hAnsi="Times New Roman" w:cs="Times New Roman"/>
          <w:sz w:val="24"/>
          <w:szCs w:val="24"/>
        </w:rPr>
        <w:t xml:space="preserve"> Rao Y. Surampalli, Tian C. Zhang, C.S.P. Ojha, B. Gurjar, R.D. Tyagi, and S.M. Kao, eds. ASCE, Reston, VA, 26-61.</w:t>
      </w:r>
    </w:p>
    <w:p w:rsidR="006C6B6F" w:rsidRPr="004C0BF9" w:rsidRDefault="006C6B6F" w:rsidP="004C0BF9">
      <w:pPr>
        <w:pStyle w:val="ListParagraph"/>
        <w:numPr>
          <w:ilvl w:val="0"/>
          <w:numId w:val="42"/>
        </w:numPr>
        <w:spacing w:after="0"/>
        <w:jc w:val="both"/>
        <w:rPr>
          <w:rFonts w:ascii="Times New Roman" w:hAnsi="Times New Roman" w:cs="Times New Roman"/>
          <w:sz w:val="24"/>
          <w:szCs w:val="24"/>
        </w:rPr>
      </w:pPr>
      <w:r w:rsidRPr="004C0BF9">
        <w:rPr>
          <w:rFonts w:ascii="Times New Roman" w:hAnsi="Times New Roman" w:cs="Times New Roman"/>
          <w:sz w:val="24"/>
          <w:szCs w:val="24"/>
        </w:rPr>
        <w:t xml:space="preserve">Garrett, D. L. (2003). “Coupled analysis of floating production systems.” </w:t>
      </w:r>
      <w:r w:rsidRPr="004C0BF9">
        <w:rPr>
          <w:rStyle w:val="Emphasis"/>
          <w:rFonts w:ascii="Times New Roman" w:hAnsi="Times New Roman" w:cs="Times New Roman"/>
          <w:sz w:val="24"/>
          <w:szCs w:val="24"/>
        </w:rPr>
        <w:t>Proc., Int. Symp. on Deep Mooring Systems,</w:t>
      </w:r>
      <w:r w:rsidRPr="004C0BF9">
        <w:rPr>
          <w:rFonts w:ascii="Times New Roman" w:hAnsi="Times New Roman" w:cs="Times New Roman"/>
          <w:sz w:val="24"/>
          <w:szCs w:val="24"/>
        </w:rPr>
        <w:t xml:space="preserve"> ASCE, Reston, VA, 152-167. </w:t>
      </w:r>
    </w:p>
    <w:p w:rsidR="006C6B6F" w:rsidRPr="004C0BF9" w:rsidRDefault="006C6B6F" w:rsidP="004C0BF9">
      <w:pPr>
        <w:pStyle w:val="ListParagraph"/>
        <w:numPr>
          <w:ilvl w:val="0"/>
          <w:numId w:val="42"/>
        </w:numPr>
        <w:spacing w:after="0"/>
        <w:jc w:val="both"/>
        <w:rPr>
          <w:rFonts w:ascii="Times New Roman" w:hAnsi="Times New Roman" w:cs="Times New Roman"/>
          <w:sz w:val="24"/>
          <w:szCs w:val="24"/>
        </w:rPr>
      </w:pPr>
      <w:r w:rsidRPr="004C0BF9">
        <w:rPr>
          <w:rFonts w:ascii="Times New Roman" w:hAnsi="Times New Roman" w:cs="Times New Roman"/>
          <w:sz w:val="24"/>
          <w:szCs w:val="24"/>
        </w:rPr>
        <w:lastRenderedPageBreak/>
        <w:t xml:space="preserve">Singh, Vijay P. (2014). </w:t>
      </w:r>
      <w:r w:rsidRPr="004C0BF9">
        <w:rPr>
          <w:rFonts w:ascii="Times New Roman" w:hAnsi="Times New Roman" w:cs="Times New Roman"/>
          <w:i/>
          <w:sz w:val="24"/>
          <w:szCs w:val="24"/>
        </w:rPr>
        <w:t>Entropy Theory in Hydraulic Engineering: An Introduction.</w:t>
      </w:r>
      <w:r w:rsidRPr="004C0BF9">
        <w:rPr>
          <w:rFonts w:ascii="Times New Roman" w:hAnsi="Times New Roman" w:cs="Times New Roman"/>
          <w:sz w:val="24"/>
          <w:szCs w:val="24"/>
        </w:rPr>
        <w:t xml:space="preserve"> ASCE Press. ASCE, Reston, VA.</w:t>
      </w:r>
    </w:p>
    <w:p w:rsidR="006C6B6F" w:rsidRPr="004C0BF9" w:rsidRDefault="006C6B6F" w:rsidP="004C0BF9">
      <w:pPr>
        <w:pStyle w:val="ListParagraph"/>
        <w:numPr>
          <w:ilvl w:val="0"/>
          <w:numId w:val="42"/>
        </w:numPr>
        <w:spacing w:after="0"/>
        <w:jc w:val="both"/>
        <w:rPr>
          <w:rFonts w:ascii="Times New Roman" w:hAnsi="Times New Roman" w:cs="Times New Roman"/>
          <w:sz w:val="24"/>
          <w:szCs w:val="24"/>
        </w:rPr>
      </w:pPr>
      <w:r w:rsidRPr="004C0BF9">
        <w:rPr>
          <w:rFonts w:ascii="Times New Roman" w:hAnsi="Times New Roman" w:cs="Times New Roman"/>
          <w:sz w:val="24"/>
          <w:szCs w:val="24"/>
        </w:rPr>
        <w:t xml:space="preserve">Stahl, D. C., Wolfe, R. W., and Begel, M. (2004). “Improved analysis of timber rivet connections.” </w:t>
      </w:r>
      <w:r w:rsidRPr="004C0BF9">
        <w:rPr>
          <w:rStyle w:val="Emphasis"/>
          <w:rFonts w:ascii="Times New Roman" w:hAnsi="Times New Roman" w:cs="Times New Roman"/>
          <w:sz w:val="24"/>
          <w:szCs w:val="24"/>
        </w:rPr>
        <w:t>J. Struct. Eng.,</w:t>
      </w:r>
      <w:r w:rsidRPr="004C0BF9">
        <w:rPr>
          <w:rFonts w:ascii="Times New Roman" w:hAnsi="Times New Roman" w:cs="Times New Roman"/>
          <w:sz w:val="24"/>
          <w:szCs w:val="24"/>
        </w:rPr>
        <w:t xml:space="preserve"> 130(8), 1272-1279.</w:t>
      </w:r>
    </w:p>
    <w:p w:rsidR="00C00918" w:rsidRDefault="006C6B6F" w:rsidP="004C0BF9">
      <w:pPr>
        <w:pStyle w:val="ListParagraph"/>
        <w:numPr>
          <w:ilvl w:val="0"/>
          <w:numId w:val="42"/>
        </w:numPr>
        <w:spacing w:after="0"/>
        <w:jc w:val="both"/>
      </w:pPr>
      <w:r w:rsidRPr="004C0BF9">
        <w:rPr>
          <w:rFonts w:ascii="Times New Roman" w:hAnsi="Times New Roman" w:cs="Times New Roman"/>
          <w:sz w:val="24"/>
          <w:szCs w:val="24"/>
        </w:rPr>
        <w:t xml:space="preserve">Zhou, H. and Attard, T. (2014). "Simplified Anisotropic Plasticity Model for Analyzing the Postyield Behavior of Cold-Formed Sheet-Metal Shear Panel Structures." </w:t>
      </w:r>
      <w:r w:rsidRPr="004C0BF9">
        <w:rPr>
          <w:rFonts w:ascii="Times New Roman" w:hAnsi="Times New Roman" w:cs="Times New Roman"/>
          <w:i/>
          <w:iCs/>
          <w:sz w:val="24"/>
          <w:szCs w:val="24"/>
        </w:rPr>
        <w:t>J. Struct. Eng.</w:t>
      </w:r>
      <w:r w:rsidRPr="004C0BF9">
        <w:rPr>
          <w:rFonts w:ascii="Times New Roman" w:hAnsi="Times New Roman" w:cs="Times New Roman"/>
          <w:sz w:val="24"/>
          <w:szCs w:val="24"/>
        </w:rPr>
        <w:t>, 10.1061/(ASCE)ST.1943-541X.0001152, 04014185.</w:t>
      </w:r>
    </w:p>
    <w:sectPr w:rsidR="00C00918" w:rsidSect="00EE7CB8">
      <w:headerReference w:type="default" r:id="rId11"/>
      <w:footerReference w:type="default" r:id="rId12"/>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570" w:rsidRDefault="00406570" w:rsidP="00A35450">
      <w:pPr>
        <w:spacing w:after="0" w:line="240" w:lineRule="auto"/>
      </w:pPr>
      <w:r>
        <w:separator/>
      </w:r>
    </w:p>
  </w:endnote>
  <w:endnote w:type="continuationSeparator" w:id="1">
    <w:p w:rsidR="00406570" w:rsidRDefault="00406570" w:rsidP="00A35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05353"/>
      <w:docPartObj>
        <w:docPartGallery w:val="Page Numbers (Bottom of Page)"/>
        <w:docPartUnique/>
      </w:docPartObj>
    </w:sdtPr>
    <w:sdtContent>
      <w:p w:rsidR="004C0BF9" w:rsidRDefault="00E76101">
        <w:pPr>
          <w:pStyle w:val="Footer"/>
          <w:jc w:val="right"/>
        </w:pPr>
        <w:fldSimple w:instr=" PAGE   \* MERGEFORMAT ">
          <w:r w:rsidR="006D2192">
            <w:rPr>
              <w:noProof/>
            </w:rPr>
            <w:t>1</w:t>
          </w:r>
        </w:fldSimple>
      </w:p>
    </w:sdtContent>
  </w:sdt>
  <w:p w:rsidR="00EE7CB8" w:rsidRPr="00A35450" w:rsidRDefault="00EE7CB8">
    <w:pPr>
      <w:pStyle w:val="Footer"/>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570" w:rsidRDefault="00406570" w:rsidP="00A35450">
      <w:pPr>
        <w:spacing w:after="0" w:line="240" w:lineRule="auto"/>
      </w:pPr>
      <w:r>
        <w:separator/>
      </w:r>
    </w:p>
  </w:footnote>
  <w:footnote w:type="continuationSeparator" w:id="1">
    <w:p w:rsidR="00406570" w:rsidRDefault="00406570" w:rsidP="00A354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BF9" w:rsidRDefault="004C0BF9" w:rsidP="004C0BF9">
    <w:pPr>
      <w:spacing w:after="0" w:line="240" w:lineRule="auto"/>
      <w:rPr>
        <w:sz w:val="20"/>
        <w:lang w:val="en-IN" w:eastAsia="en-IN"/>
      </w:rPr>
    </w:pPr>
    <w:r>
      <w:rPr>
        <w:sz w:val="20"/>
        <w:lang w:val="en-IN" w:eastAsia="en-IN"/>
      </w:rPr>
      <w:t>Proceedings of the 5</w:t>
    </w:r>
    <w:r>
      <w:rPr>
        <w:sz w:val="20"/>
        <w:vertAlign w:val="superscript"/>
        <w:lang w:val="en-IN" w:eastAsia="en-IN"/>
      </w:rPr>
      <w:t>th</w:t>
    </w:r>
    <w:r>
      <w:rPr>
        <w:sz w:val="20"/>
        <w:lang w:val="en-IN" w:eastAsia="en-IN"/>
      </w:rPr>
      <w:t xml:space="preserve"> Colloquium on Transportation Systems Enginee</w:t>
    </w:r>
    <w:r w:rsidR="002C25EE">
      <w:rPr>
        <w:sz w:val="20"/>
        <w:lang w:val="en-IN" w:eastAsia="en-IN"/>
      </w:rPr>
      <w:t>ring and Management (CTSEM2018)</w:t>
    </w:r>
    <w:r>
      <w:rPr>
        <w:sz w:val="20"/>
        <w:lang w:val="en-IN" w:eastAsia="en-IN"/>
      </w:rPr>
      <w:t xml:space="preserve"> </w:t>
    </w:r>
  </w:p>
  <w:p w:rsidR="004C0BF9" w:rsidRPr="004C0BF9" w:rsidRDefault="004C0BF9" w:rsidP="004C0BF9">
    <w:pPr>
      <w:spacing w:after="240" w:line="240" w:lineRule="auto"/>
      <w:rPr>
        <w:sz w:val="20"/>
        <w:lang w:val="es-ES_tradnl" w:eastAsia="ar-SA"/>
      </w:rPr>
    </w:pPr>
    <w:r>
      <w:rPr>
        <w:sz w:val="20"/>
        <w:lang w:val="en-IN" w:eastAsia="en-IN"/>
      </w:rPr>
      <w:t>NIT Warangal, May 1</w:t>
    </w:r>
    <w:r w:rsidR="00A45367">
      <w:rPr>
        <w:sz w:val="20"/>
        <w:lang w:val="en-IN" w:eastAsia="en-IN"/>
      </w:rPr>
      <w:t>7</w:t>
    </w:r>
    <w:r>
      <w:rPr>
        <w:sz w:val="20"/>
        <w:lang w:val="en-IN" w:eastAsia="en-IN"/>
      </w:rPr>
      <w:t>–1</w:t>
    </w:r>
    <w:r w:rsidR="00A45367">
      <w:rPr>
        <w:sz w:val="20"/>
        <w:lang w:val="en-IN" w:eastAsia="en-IN"/>
      </w:rPr>
      <w:t>9</w:t>
    </w:r>
    <w:r>
      <w:rPr>
        <w:sz w:val="20"/>
        <w:lang w:val="en-IN" w:eastAsia="en-IN"/>
      </w:rPr>
      <w:t>, 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10DA"/>
    <w:multiLevelType w:val="multilevel"/>
    <w:tmpl w:val="5C3E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E42B8"/>
    <w:multiLevelType w:val="multilevel"/>
    <w:tmpl w:val="B968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23B8B"/>
    <w:multiLevelType w:val="multilevel"/>
    <w:tmpl w:val="1C4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D5CC5"/>
    <w:multiLevelType w:val="hybridMultilevel"/>
    <w:tmpl w:val="541C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764E1"/>
    <w:multiLevelType w:val="hybridMultilevel"/>
    <w:tmpl w:val="8A72D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2272F0"/>
    <w:multiLevelType w:val="hybridMultilevel"/>
    <w:tmpl w:val="55EE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3842AC"/>
    <w:multiLevelType w:val="hybridMultilevel"/>
    <w:tmpl w:val="69EE6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E75C5B"/>
    <w:multiLevelType w:val="hybridMultilevel"/>
    <w:tmpl w:val="97EE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2A60B4"/>
    <w:multiLevelType w:val="hybridMultilevel"/>
    <w:tmpl w:val="4A48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57986"/>
    <w:multiLevelType w:val="hybridMultilevel"/>
    <w:tmpl w:val="B2E0C222"/>
    <w:lvl w:ilvl="0" w:tplc="3BE067C8">
      <w:start w:val="1"/>
      <w:numFmt w:val="bullet"/>
      <w:lvlText w:val=""/>
      <w:lvlJc w:val="left"/>
      <w:pPr>
        <w:ind w:left="360" w:hanging="360"/>
      </w:pPr>
      <w:rPr>
        <w:rFonts w:ascii="Wingdings" w:hAnsi="Wingdings" w:hint="default"/>
        <w:color w:val="365F91"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E130AC"/>
    <w:multiLevelType w:val="hybridMultilevel"/>
    <w:tmpl w:val="C74E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D962D8"/>
    <w:multiLevelType w:val="hybridMultilevel"/>
    <w:tmpl w:val="64CE8AB6"/>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334ECD"/>
    <w:multiLevelType w:val="multilevel"/>
    <w:tmpl w:val="C2B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BA02F9"/>
    <w:multiLevelType w:val="hybridMultilevel"/>
    <w:tmpl w:val="5CA829B2"/>
    <w:lvl w:ilvl="0" w:tplc="538443AA">
      <w:start w:val="1"/>
      <w:numFmt w:val="bullet"/>
      <w:lvlText w:val=""/>
      <w:lvlJc w:val="left"/>
      <w:pPr>
        <w:ind w:left="720" w:hanging="360"/>
      </w:pPr>
      <w:rPr>
        <w:rFonts w:ascii="Wingdings" w:hAnsi="Wingdings" w:hint="default"/>
        <w:color w:val="943634"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8639CD"/>
    <w:multiLevelType w:val="hybridMultilevel"/>
    <w:tmpl w:val="4F46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DD1643"/>
    <w:multiLevelType w:val="multilevel"/>
    <w:tmpl w:val="6FEC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1F25F8"/>
    <w:multiLevelType w:val="hybridMultilevel"/>
    <w:tmpl w:val="A14A18D2"/>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106BD3"/>
    <w:multiLevelType w:val="hybridMultilevel"/>
    <w:tmpl w:val="E5069356"/>
    <w:lvl w:ilvl="0" w:tplc="3BE067C8">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D40D5A"/>
    <w:multiLevelType w:val="hybridMultilevel"/>
    <w:tmpl w:val="B1C2E394"/>
    <w:lvl w:ilvl="0" w:tplc="538443AA">
      <w:start w:val="1"/>
      <w:numFmt w:val="bullet"/>
      <w:lvlText w:val=""/>
      <w:lvlJc w:val="left"/>
      <w:pPr>
        <w:ind w:left="72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DE3932"/>
    <w:multiLevelType w:val="hybridMultilevel"/>
    <w:tmpl w:val="BF688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167964"/>
    <w:multiLevelType w:val="hybridMultilevel"/>
    <w:tmpl w:val="6B9E1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1330AE"/>
    <w:multiLevelType w:val="hybridMultilevel"/>
    <w:tmpl w:val="7CC2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B6072F"/>
    <w:multiLevelType w:val="hybridMultilevel"/>
    <w:tmpl w:val="86C2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36014"/>
    <w:multiLevelType w:val="hybridMultilevel"/>
    <w:tmpl w:val="251AAA16"/>
    <w:lvl w:ilvl="0" w:tplc="40706A3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45B1BD6"/>
    <w:multiLevelType w:val="hybridMultilevel"/>
    <w:tmpl w:val="0DE0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7A7A5C"/>
    <w:multiLevelType w:val="hybridMultilevel"/>
    <w:tmpl w:val="DBB8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4828B0"/>
    <w:multiLevelType w:val="hybridMultilevel"/>
    <w:tmpl w:val="2E8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045671"/>
    <w:multiLevelType w:val="hybridMultilevel"/>
    <w:tmpl w:val="68EA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90069D"/>
    <w:multiLevelType w:val="hybridMultilevel"/>
    <w:tmpl w:val="CA46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2B3718"/>
    <w:multiLevelType w:val="hybridMultilevel"/>
    <w:tmpl w:val="A5C4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AC1DF5"/>
    <w:multiLevelType w:val="hybridMultilevel"/>
    <w:tmpl w:val="D51E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1F6FC0"/>
    <w:multiLevelType w:val="hybridMultilevel"/>
    <w:tmpl w:val="B1686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B411F28"/>
    <w:multiLevelType w:val="multilevel"/>
    <w:tmpl w:val="134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D41358"/>
    <w:multiLevelType w:val="hybridMultilevel"/>
    <w:tmpl w:val="857E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055C98"/>
    <w:multiLevelType w:val="multilevel"/>
    <w:tmpl w:val="E7C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AD05A1"/>
    <w:multiLevelType w:val="multilevel"/>
    <w:tmpl w:val="59E2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EA74D1"/>
    <w:multiLevelType w:val="hybridMultilevel"/>
    <w:tmpl w:val="DBBA2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AA1C22"/>
    <w:multiLevelType w:val="multilevel"/>
    <w:tmpl w:val="12F4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98D0DCF"/>
    <w:multiLevelType w:val="hybridMultilevel"/>
    <w:tmpl w:val="E328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FE1A69"/>
    <w:multiLevelType w:val="hybridMultilevel"/>
    <w:tmpl w:val="9D0431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9B72EA6"/>
    <w:multiLevelType w:val="hybridMultilevel"/>
    <w:tmpl w:val="865E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F31FD9"/>
    <w:multiLevelType w:val="hybridMultilevel"/>
    <w:tmpl w:val="203E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6"/>
  </w:num>
  <w:num w:numId="3">
    <w:abstractNumId w:val="5"/>
  </w:num>
  <w:num w:numId="4">
    <w:abstractNumId w:val="19"/>
  </w:num>
  <w:num w:numId="5">
    <w:abstractNumId w:val="12"/>
  </w:num>
  <w:num w:numId="6">
    <w:abstractNumId w:val="34"/>
  </w:num>
  <w:num w:numId="7">
    <w:abstractNumId w:val="35"/>
  </w:num>
  <w:num w:numId="8">
    <w:abstractNumId w:val="37"/>
  </w:num>
  <w:num w:numId="9">
    <w:abstractNumId w:val="1"/>
  </w:num>
  <w:num w:numId="10">
    <w:abstractNumId w:val="15"/>
  </w:num>
  <w:num w:numId="11">
    <w:abstractNumId w:val="0"/>
  </w:num>
  <w:num w:numId="12">
    <w:abstractNumId w:val="2"/>
  </w:num>
  <w:num w:numId="13">
    <w:abstractNumId w:val="32"/>
  </w:num>
  <w:num w:numId="14">
    <w:abstractNumId w:val="30"/>
  </w:num>
  <w:num w:numId="15">
    <w:abstractNumId w:val="17"/>
  </w:num>
  <w:num w:numId="16">
    <w:abstractNumId w:val="31"/>
  </w:num>
  <w:num w:numId="17">
    <w:abstractNumId w:val="9"/>
  </w:num>
  <w:num w:numId="18">
    <w:abstractNumId w:val="10"/>
  </w:num>
  <w:num w:numId="19">
    <w:abstractNumId w:val="3"/>
  </w:num>
  <w:num w:numId="20">
    <w:abstractNumId w:val="28"/>
  </w:num>
  <w:num w:numId="21">
    <w:abstractNumId w:val="21"/>
  </w:num>
  <w:num w:numId="22">
    <w:abstractNumId w:val="27"/>
  </w:num>
  <w:num w:numId="23">
    <w:abstractNumId w:val="26"/>
  </w:num>
  <w:num w:numId="24">
    <w:abstractNumId w:val="14"/>
  </w:num>
  <w:num w:numId="25">
    <w:abstractNumId w:val="20"/>
  </w:num>
  <w:num w:numId="26">
    <w:abstractNumId w:val="33"/>
  </w:num>
  <w:num w:numId="27">
    <w:abstractNumId w:val="38"/>
  </w:num>
  <w:num w:numId="28">
    <w:abstractNumId w:val="29"/>
  </w:num>
  <w:num w:numId="29">
    <w:abstractNumId w:val="22"/>
  </w:num>
  <w:num w:numId="30">
    <w:abstractNumId w:val="39"/>
  </w:num>
  <w:num w:numId="31">
    <w:abstractNumId w:val="25"/>
  </w:num>
  <w:num w:numId="32">
    <w:abstractNumId w:val="23"/>
  </w:num>
  <w:num w:numId="33">
    <w:abstractNumId w:val="7"/>
  </w:num>
  <w:num w:numId="34">
    <w:abstractNumId w:val="8"/>
  </w:num>
  <w:num w:numId="35">
    <w:abstractNumId w:val="40"/>
  </w:num>
  <w:num w:numId="36">
    <w:abstractNumId w:val="16"/>
  </w:num>
  <w:num w:numId="37">
    <w:abstractNumId w:val="18"/>
  </w:num>
  <w:num w:numId="38">
    <w:abstractNumId w:val="13"/>
  </w:num>
  <w:num w:numId="39">
    <w:abstractNumId w:val="11"/>
  </w:num>
  <w:num w:numId="40">
    <w:abstractNumId w:val="24"/>
  </w:num>
  <w:num w:numId="41">
    <w:abstractNumId w:val="41"/>
  </w:num>
  <w:num w:numId="42">
    <w:abstractNumId w:val="4"/>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activeWritingStyle w:appName="MSWord" w:lang="en-US" w:vendorID="64" w:dllVersion="131078" w:nlCheck="1" w:checkStyle="1"/>
  <w:activeWritingStyle w:appName="MSWord" w:lang="en-IN" w:vendorID="64" w:dllVersion="131078" w:nlCheck="1" w:checkStyle="1"/>
  <w:defaultTabStop w:val="720"/>
  <w:characterSpacingControl w:val="doNotCompress"/>
  <w:hdrShapeDefaults>
    <o:shapedefaults v:ext="edit" spidmax="34818"/>
  </w:hdrShapeDefaults>
  <w:footnotePr>
    <w:footnote w:id="0"/>
    <w:footnote w:id="1"/>
  </w:footnotePr>
  <w:endnotePr>
    <w:endnote w:id="0"/>
    <w:endnote w:id="1"/>
  </w:endnotePr>
  <w:compat>
    <w:useFELayout/>
  </w:compat>
  <w:rsids>
    <w:rsidRoot w:val="0063264F"/>
    <w:rsid w:val="00003469"/>
    <w:rsid w:val="00021C26"/>
    <w:rsid w:val="00030FC5"/>
    <w:rsid w:val="000335F9"/>
    <w:rsid w:val="00043377"/>
    <w:rsid w:val="00052134"/>
    <w:rsid w:val="00054A49"/>
    <w:rsid w:val="00056670"/>
    <w:rsid w:val="00057185"/>
    <w:rsid w:val="0006129E"/>
    <w:rsid w:val="00063066"/>
    <w:rsid w:val="000648AC"/>
    <w:rsid w:val="000667BD"/>
    <w:rsid w:val="00067655"/>
    <w:rsid w:val="00073A92"/>
    <w:rsid w:val="000740F6"/>
    <w:rsid w:val="00080C96"/>
    <w:rsid w:val="00083938"/>
    <w:rsid w:val="000866BF"/>
    <w:rsid w:val="000874FB"/>
    <w:rsid w:val="000877AF"/>
    <w:rsid w:val="00087AC1"/>
    <w:rsid w:val="000928D0"/>
    <w:rsid w:val="00096890"/>
    <w:rsid w:val="000A0C89"/>
    <w:rsid w:val="000A12F8"/>
    <w:rsid w:val="000A7F9A"/>
    <w:rsid w:val="000B47CD"/>
    <w:rsid w:val="000C0E5D"/>
    <w:rsid w:val="000C47E5"/>
    <w:rsid w:val="000D7435"/>
    <w:rsid w:val="000F2800"/>
    <w:rsid w:val="000F3333"/>
    <w:rsid w:val="000F54C5"/>
    <w:rsid w:val="00102047"/>
    <w:rsid w:val="00102ADF"/>
    <w:rsid w:val="001202E4"/>
    <w:rsid w:val="0012416C"/>
    <w:rsid w:val="00127B59"/>
    <w:rsid w:val="00132FDD"/>
    <w:rsid w:val="00134A19"/>
    <w:rsid w:val="00152A9C"/>
    <w:rsid w:val="00152E70"/>
    <w:rsid w:val="00160BE1"/>
    <w:rsid w:val="00161398"/>
    <w:rsid w:val="00166486"/>
    <w:rsid w:val="00177700"/>
    <w:rsid w:val="001859C4"/>
    <w:rsid w:val="00192BF9"/>
    <w:rsid w:val="001960C5"/>
    <w:rsid w:val="001A2E92"/>
    <w:rsid w:val="001A5B56"/>
    <w:rsid w:val="001B3943"/>
    <w:rsid w:val="001D358D"/>
    <w:rsid w:val="001D7A18"/>
    <w:rsid w:val="001E039F"/>
    <w:rsid w:val="001E40E7"/>
    <w:rsid w:val="001F0D9B"/>
    <w:rsid w:val="001F1FA2"/>
    <w:rsid w:val="001F330B"/>
    <w:rsid w:val="001F3722"/>
    <w:rsid w:val="002074E5"/>
    <w:rsid w:val="00210BFF"/>
    <w:rsid w:val="002134DC"/>
    <w:rsid w:val="002143A9"/>
    <w:rsid w:val="00215641"/>
    <w:rsid w:val="002173ED"/>
    <w:rsid w:val="0022328D"/>
    <w:rsid w:val="00227439"/>
    <w:rsid w:val="00234911"/>
    <w:rsid w:val="00246091"/>
    <w:rsid w:val="00261E27"/>
    <w:rsid w:val="002643C7"/>
    <w:rsid w:val="0026575D"/>
    <w:rsid w:val="002701AD"/>
    <w:rsid w:val="00275C47"/>
    <w:rsid w:val="00276833"/>
    <w:rsid w:val="00282154"/>
    <w:rsid w:val="00291F4B"/>
    <w:rsid w:val="00297CE5"/>
    <w:rsid w:val="002A0094"/>
    <w:rsid w:val="002A0F74"/>
    <w:rsid w:val="002A2345"/>
    <w:rsid w:val="002B1366"/>
    <w:rsid w:val="002B398F"/>
    <w:rsid w:val="002B4EF7"/>
    <w:rsid w:val="002B5554"/>
    <w:rsid w:val="002B5E4B"/>
    <w:rsid w:val="002C052A"/>
    <w:rsid w:val="002C12F4"/>
    <w:rsid w:val="002C25EE"/>
    <w:rsid w:val="002C264B"/>
    <w:rsid w:val="002C5E81"/>
    <w:rsid w:val="002C6A7D"/>
    <w:rsid w:val="002D2BF1"/>
    <w:rsid w:val="002D502E"/>
    <w:rsid w:val="002E0B38"/>
    <w:rsid w:val="002E66BB"/>
    <w:rsid w:val="002F1368"/>
    <w:rsid w:val="002F2EEA"/>
    <w:rsid w:val="002F4C00"/>
    <w:rsid w:val="002F5C2A"/>
    <w:rsid w:val="0030024B"/>
    <w:rsid w:val="0030612F"/>
    <w:rsid w:val="003125A6"/>
    <w:rsid w:val="00314403"/>
    <w:rsid w:val="00324034"/>
    <w:rsid w:val="00324722"/>
    <w:rsid w:val="0032652B"/>
    <w:rsid w:val="003268F1"/>
    <w:rsid w:val="00327E4E"/>
    <w:rsid w:val="00331DB4"/>
    <w:rsid w:val="003326BB"/>
    <w:rsid w:val="00332DF4"/>
    <w:rsid w:val="00333B98"/>
    <w:rsid w:val="00335420"/>
    <w:rsid w:val="0033675A"/>
    <w:rsid w:val="00340C31"/>
    <w:rsid w:val="00341306"/>
    <w:rsid w:val="00344415"/>
    <w:rsid w:val="0034588C"/>
    <w:rsid w:val="00346965"/>
    <w:rsid w:val="00352EFC"/>
    <w:rsid w:val="0035656F"/>
    <w:rsid w:val="00360201"/>
    <w:rsid w:val="00363CF3"/>
    <w:rsid w:val="00364EA2"/>
    <w:rsid w:val="00366C71"/>
    <w:rsid w:val="00382F69"/>
    <w:rsid w:val="00384BB1"/>
    <w:rsid w:val="003850FE"/>
    <w:rsid w:val="003856D5"/>
    <w:rsid w:val="0039012B"/>
    <w:rsid w:val="00390E3C"/>
    <w:rsid w:val="003928EB"/>
    <w:rsid w:val="0039364C"/>
    <w:rsid w:val="003953B9"/>
    <w:rsid w:val="003A5774"/>
    <w:rsid w:val="003A6660"/>
    <w:rsid w:val="003A6C95"/>
    <w:rsid w:val="003B0879"/>
    <w:rsid w:val="003B1C69"/>
    <w:rsid w:val="003B24CB"/>
    <w:rsid w:val="003B35A7"/>
    <w:rsid w:val="003B3A6E"/>
    <w:rsid w:val="003B4D66"/>
    <w:rsid w:val="003C1720"/>
    <w:rsid w:val="003C2128"/>
    <w:rsid w:val="003C79B4"/>
    <w:rsid w:val="003D1748"/>
    <w:rsid w:val="003D1EE1"/>
    <w:rsid w:val="003D5719"/>
    <w:rsid w:val="003D7C3D"/>
    <w:rsid w:val="003E09D9"/>
    <w:rsid w:val="003E38E0"/>
    <w:rsid w:val="003F14E6"/>
    <w:rsid w:val="003F7B11"/>
    <w:rsid w:val="00406570"/>
    <w:rsid w:val="00413C3C"/>
    <w:rsid w:val="004208C5"/>
    <w:rsid w:val="00421A75"/>
    <w:rsid w:val="0043347A"/>
    <w:rsid w:val="00433517"/>
    <w:rsid w:val="004370A0"/>
    <w:rsid w:val="004432AB"/>
    <w:rsid w:val="004531F6"/>
    <w:rsid w:val="00454DB4"/>
    <w:rsid w:val="00456363"/>
    <w:rsid w:val="004572DB"/>
    <w:rsid w:val="004669DE"/>
    <w:rsid w:val="00471D12"/>
    <w:rsid w:val="00475567"/>
    <w:rsid w:val="004774A3"/>
    <w:rsid w:val="00480782"/>
    <w:rsid w:val="004851C1"/>
    <w:rsid w:val="00495626"/>
    <w:rsid w:val="004A405F"/>
    <w:rsid w:val="004A66FF"/>
    <w:rsid w:val="004B09B4"/>
    <w:rsid w:val="004B2E50"/>
    <w:rsid w:val="004B6AF1"/>
    <w:rsid w:val="004B6C1B"/>
    <w:rsid w:val="004C0BF9"/>
    <w:rsid w:val="004C1BFE"/>
    <w:rsid w:val="004D4F8E"/>
    <w:rsid w:val="004E3AC9"/>
    <w:rsid w:val="004E5AED"/>
    <w:rsid w:val="00506349"/>
    <w:rsid w:val="00511C34"/>
    <w:rsid w:val="005127B1"/>
    <w:rsid w:val="005247DF"/>
    <w:rsid w:val="005253FA"/>
    <w:rsid w:val="00530405"/>
    <w:rsid w:val="00533FE1"/>
    <w:rsid w:val="00537850"/>
    <w:rsid w:val="00547FCA"/>
    <w:rsid w:val="00550032"/>
    <w:rsid w:val="005516E9"/>
    <w:rsid w:val="0055786E"/>
    <w:rsid w:val="00563D39"/>
    <w:rsid w:val="00573681"/>
    <w:rsid w:val="00575AE8"/>
    <w:rsid w:val="00587328"/>
    <w:rsid w:val="00587BAF"/>
    <w:rsid w:val="005901ED"/>
    <w:rsid w:val="005915B8"/>
    <w:rsid w:val="00591DCB"/>
    <w:rsid w:val="005A057D"/>
    <w:rsid w:val="005A3EA1"/>
    <w:rsid w:val="005A5277"/>
    <w:rsid w:val="005A755B"/>
    <w:rsid w:val="005B0AEA"/>
    <w:rsid w:val="005B2628"/>
    <w:rsid w:val="005B77D3"/>
    <w:rsid w:val="005C02B1"/>
    <w:rsid w:val="005C0C7C"/>
    <w:rsid w:val="005D1C99"/>
    <w:rsid w:val="005D404E"/>
    <w:rsid w:val="005E4F47"/>
    <w:rsid w:val="005E7FA7"/>
    <w:rsid w:val="005F0C83"/>
    <w:rsid w:val="005F26C4"/>
    <w:rsid w:val="005F43F2"/>
    <w:rsid w:val="00601285"/>
    <w:rsid w:val="00601546"/>
    <w:rsid w:val="0060671C"/>
    <w:rsid w:val="006123E3"/>
    <w:rsid w:val="006136E6"/>
    <w:rsid w:val="00614BBD"/>
    <w:rsid w:val="00617160"/>
    <w:rsid w:val="00631B14"/>
    <w:rsid w:val="0063264F"/>
    <w:rsid w:val="00634F74"/>
    <w:rsid w:val="00641F7E"/>
    <w:rsid w:val="00644FF4"/>
    <w:rsid w:val="006472E4"/>
    <w:rsid w:val="006535B6"/>
    <w:rsid w:val="00654351"/>
    <w:rsid w:val="00662690"/>
    <w:rsid w:val="00676655"/>
    <w:rsid w:val="006835E2"/>
    <w:rsid w:val="00683F8E"/>
    <w:rsid w:val="00685FF8"/>
    <w:rsid w:val="006873B4"/>
    <w:rsid w:val="0069103C"/>
    <w:rsid w:val="0069145C"/>
    <w:rsid w:val="00696D0A"/>
    <w:rsid w:val="006A1C81"/>
    <w:rsid w:val="006B0F26"/>
    <w:rsid w:val="006B13D2"/>
    <w:rsid w:val="006B7750"/>
    <w:rsid w:val="006C380F"/>
    <w:rsid w:val="006C6496"/>
    <w:rsid w:val="006C6B6F"/>
    <w:rsid w:val="006D2192"/>
    <w:rsid w:val="006E30CF"/>
    <w:rsid w:val="006E538C"/>
    <w:rsid w:val="006E5802"/>
    <w:rsid w:val="006F6405"/>
    <w:rsid w:val="00701186"/>
    <w:rsid w:val="00703B60"/>
    <w:rsid w:val="0070451B"/>
    <w:rsid w:val="00706158"/>
    <w:rsid w:val="0071143B"/>
    <w:rsid w:val="007128BE"/>
    <w:rsid w:val="00715A8A"/>
    <w:rsid w:val="007166D7"/>
    <w:rsid w:val="007173CD"/>
    <w:rsid w:val="00720B0F"/>
    <w:rsid w:val="00721186"/>
    <w:rsid w:val="00722092"/>
    <w:rsid w:val="00722836"/>
    <w:rsid w:val="00722B93"/>
    <w:rsid w:val="0072369E"/>
    <w:rsid w:val="00725F0B"/>
    <w:rsid w:val="007262A9"/>
    <w:rsid w:val="0072674A"/>
    <w:rsid w:val="0073243F"/>
    <w:rsid w:val="00736DD6"/>
    <w:rsid w:val="00745F9C"/>
    <w:rsid w:val="007465F2"/>
    <w:rsid w:val="00746C26"/>
    <w:rsid w:val="00750E03"/>
    <w:rsid w:val="00761895"/>
    <w:rsid w:val="00766B6E"/>
    <w:rsid w:val="0077144C"/>
    <w:rsid w:val="007768B6"/>
    <w:rsid w:val="00780E8D"/>
    <w:rsid w:val="00782BB4"/>
    <w:rsid w:val="007852A4"/>
    <w:rsid w:val="007871A9"/>
    <w:rsid w:val="007874F5"/>
    <w:rsid w:val="0079128E"/>
    <w:rsid w:val="007A1D3E"/>
    <w:rsid w:val="007A7A00"/>
    <w:rsid w:val="007B0BE5"/>
    <w:rsid w:val="007B0C28"/>
    <w:rsid w:val="007B15AC"/>
    <w:rsid w:val="007B29A5"/>
    <w:rsid w:val="007B345E"/>
    <w:rsid w:val="007B758C"/>
    <w:rsid w:val="007C350E"/>
    <w:rsid w:val="007C5387"/>
    <w:rsid w:val="007C6582"/>
    <w:rsid w:val="007C6747"/>
    <w:rsid w:val="007C78C9"/>
    <w:rsid w:val="007D49BC"/>
    <w:rsid w:val="007E2848"/>
    <w:rsid w:val="007E42F5"/>
    <w:rsid w:val="007E61CD"/>
    <w:rsid w:val="007F190F"/>
    <w:rsid w:val="007F5A1A"/>
    <w:rsid w:val="007F6235"/>
    <w:rsid w:val="007F6E74"/>
    <w:rsid w:val="0080409F"/>
    <w:rsid w:val="008078B6"/>
    <w:rsid w:val="008079DF"/>
    <w:rsid w:val="0081066F"/>
    <w:rsid w:val="00813B8C"/>
    <w:rsid w:val="00820E04"/>
    <w:rsid w:val="00824CC4"/>
    <w:rsid w:val="00825922"/>
    <w:rsid w:val="0083211B"/>
    <w:rsid w:val="00832231"/>
    <w:rsid w:val="00832DE0"/>
    <w:rsid w:val="00840D8B"/>
    <w:rsid w:val="00842BE6"/>
    <w:rsid w:val="00842E2E"/>
    <w:rsid w:val="00842F01"/>
    <w:rsid w:val="00843BF5"/>
    <w:rsid w:val="008456DC"/>
    <w:rsid w:val="00853607"/>
    <w:rsid w:val="00861146"/>
    <w:rsid w:val="00862376"/>
    <w:rsid w:val="00865032"/>
    <w:rsid w:val="00865B91"/>
    <w:rsid w:val="00872BEE"/>
    <w:rsid w:val="008741DF"/>
    <w:rsid w:val="00876607"/>
    <w:rsid w:val="00881BE3"/>
    <w:rsid w:val="00881BF0"/>
    <w:rsid w:val="0089044B"/>
    <w:rsid w:val="008905BD"/>
    <w:rsid w:val="00892650"/>
    <w:rsid w:val="00892D90"/>
    <w:rsid w:val="008A064E"/>
    <w:rsid w:val="008A32D8"/>
    <w:rsid w:val="008A3797"/>
    <w:rsid w:val="008A5459"/>
    <w:rsid w:val="008A59CC"/>
    <w:rsid w:val="008B38AE"/>
    <w:rsid w:val="008B3C19"/>
    <w:rsid w:val="008B623C"/>
    <w:rsid w:val="008B75CD"/>
    <w:rsid w:val="008C1FB6"/>
    <w:rsid w:val="008D60B9"/>
    <w:rsid w:val="008D7C27"/>
    <w:rsid w:val="008F03D3"/>
    <w:rsid w:val="008F0B30"/>
    <w:rsid w:val="008F70D4"/>
    <w:rsid w:val="009010B3"/>
    <w:rsid w:val="00901352"/>
    <w:rsid w:val="0090499B"/>
    <w:rsid w:val="00905A0E"/>
    <w:rsid w:val="009125FD"/>
    <w:rsid w:val="0091347E"/>
    <w:rsid w:val="00915791"/>
    <w:rsid w:val="00916AFB"/>
    <w:rsid w:val="00921513"/>
    <w:rsid w:val="00921C54"/>
    <w:rsid w:val="00923E03"/>
    <w:rsid w:val="009279CE"/>
    <w:rsid w:val="00927C8F"/>
    <w:rsid w:val="00931F3A"/>
    <w:rsid w:val="00933A79"/>
    <w:rsid w:val="00937AE0"/>
    <w:rsid w:val="009400A0"/>
    <w:rsid w:val="00940A48"/>
    <w:rsid w:val="00943E79"/>
    <w:rsid w:val="00963115"/>
    <w:rsid w:val="0096440A"/>
    <w:rsid w:val="00964DE3"/>
    <w:rsid w:val="00966A38"/>
    <w:rsid w:val="00971E6F"/>
    <w:rsid w:val="0097236E"/>
    <w:rsid w:val="00972425"/>
    <w:rsid w:val="00980319"/>
    <w:rsid w:val="009821C9"/>
    <w:rsid w:val="00982574"/>
    <w:rsid w:val="009848B5"/>
    <w:rsid w:val="00985F2D"/>
    <w:rsid w:val="00992960"/>
    <w:rsid w:val="009942F3"/>
    <w:rsid w:val="009A34BE"/>
    <w:rsid w:val="009A47E9"/>
    <w:rsid w:val="009A7365"/>
    <w:rsid w:val="009B7395"/>
    <w:rsid w:val="009B7615"/>
    <w:rsid w:val="009C1AB2"/>
    <w:rsid w:val="009C1FF1"/>
    <w:rsid w:val="009D3BC4"/>
    <w:rsid w:val="009D422F"/>
    <w:rsid w:val="009D453A"/>
    <w:rsid w:val="009E1ADF"/>
    <w:rsid w:val="009E27B2"/>
    <w:rsid w:val="009E39C7"/>
    <w:rsid w:val="009E484A"/>
    <w:rsid w:val="009F3089"/>
    <w:rsid w:val="009F3869"/>
    <w:rsid w:val="009F7C73"/>
    <w:rsid w:val="00A00B0E"/>
    <w:rsid w:val="00A02D72"/>
    <w:rsid w:val="00A06A06"/>
    <w:rsid w:val="00A12417"/>
    <w:rsid w:val="00A12549"/>
    <w:rsid w:val="00A140F1"/>
    <w:rsid w:val="00A14647"/>
    <w:rsid w:val="00A15E82"/>
    <w:rsid w:val="00A26599"/>
    <w:rsid w:val="00A35450"/>
    <w:rsid w:val="00A35B05"/>
    <w:rsid w:val="00A3641E"/>
    <w:rsid w:val="00A42BA9"/>
    <w:rsid w:val="00A45367"/>
    <w:rsid w:val="00A501C0"/>
    <w:rsid w:val="00A50AEE"/>
    <w:rsid w:val="00A50BF2"/>
    <w:rsid w:val="00A51B86"/>
    <w:rsid w:val="00A53AD3"/>
    <w:rsid w:val="00A540B1"/>
    <w:rsid w:val="00A6511B"/>
    <w:rsid w:val="00A66C64"/>
    <w:rsid w:val="00A76841"/>
    <w:rsid w:val="00A77DF5"/>
    <w:rsid w:val="00A860A2"/>
    <w:rsid w:val="00AA046B"/>
    <w:rsid w:val="00AA1894"/>
    <w:rsid w:val="00AA2750"/>
    <w:rsid w:val="00AA4F3D"/>
    <w:rsid w:val="00AA57AB"/>
    <w:rsid w:val="00AA5E10"/>
    <w:rsid w:val="00AA73C6"/>
    <w:rsid w:val="00AB327D"/>
    <w:rsid w:val="00AB3E2F"/>
    <w:rsid w:val="00AB4E97"/>
    <w:rsid w:val="00AB59FD"/>
    <w:rsid w:val="00AC24B6"/>
    <w:rsid w:val="00AC58BA"/>
    <w:rsid w:val="00AC74E7"/>
    <w:rsid w:val="00AD6E08"/>
    <w:rsid w:val="00AE064F"/>
    <w:rsid w:val="00AE2168"/>
    <w:rsid w:val="00AE56D6"/>
    <w:rsid w:val="00AE7439"/>
    <w:rsid w:val="00AF58D9"/>
    <w:rsid w:val="00AF7C99"/>
    <w:rsid w:val="00B05BC0"/>
    <w:rsid w:val="00B06FF9"/>
    <w:rsid w:val="00B10C9C"/>
    <w:rsid w:val="00B122A8"/>
    <w:rsid w:val="00B17E0A"/>
    <w:rsid w:val="00B27B7E"/>
    <w:rsid w:val="00B51619"/>
    <w:rsid w:val="00B552CE"/>
    <w:rsid w:val="00B57162"/>
    <w:rsid w:val="00B7025A"/>
    <w:rsid w:val="00B806DD"/>
    <w:rsid w:val="00B827BB"/>
    <w:rsid w:val="00B8337A"/>
    <w:rsid w:val="00B92D20"/>
    <w:rsid w:val="00B9749B"/>
    <w:rsid w:val="00BA2939"/>
    <w:rsid w:val="00BA7936"/>
    <w:rsid w:val="00BC4455"/>
    <w:rsid w:val="00BD2200"/>
    <w:rsid w:val="00BF0416"/>
    <w:rsid w:val="00C00918"/>
    <w:rsid w:val="00C0316C"/>
    <w:rsid w:val="00C0435D"/>
    <w:rsid w:val="00C07044"/>
    <w:rsid w:val="00C07744"/>
    <w:rsid w:val="00C1022E"/>
    <w:rsid w:val="00C144AC"/>
    <w:rsid w:val="00C14733"/>
    <w:rsid w:val="00C15168"/>
    <w:rsid w:val="00C15752"/>
    <w:rsid w:val="00C1796D"/>
    <w:rsid w:val="00C22056"/>
    <w:rsid w:val="00C2261E"/>
    <w:rsid w:val="00C24E95"/>
    <w:rsid w:val="00C37B06"/>
    <w:rsid w:val="00C431DE"/>
    <w:rsid w:val="00C43E23"/>
    <w:rsid w:val="00C4405C"/>
    <w:rsid w:val="00C448C7"/>
    <w:rsid w:val="00C60FA7"/>
    <w:rsid w:val="00C620DF"/>
    <w:rsid w:val="00C73BE3"/>
    <w:rsid w:val="00C756BE"/>
    <w:rsid w:val="00C76259"/>
    <w:rsid w:val="00C83B34"/>
    <w:rsid w:val="00C91321"/>
    <w:rsid w:val="00C92A70"/>
    <w:rsid w:val="00CA1435"/>
    <w:rsid w:val="00CA14E1"/>
    <w:rsid w:val="00CC5D0A"/>
    <w:rsid w:val="00CC5E72"/>
    <w:rsid w:val="00CD1653"/>
    <w:rsid w:val="00CD2370"/>
    <w:rsid w:val="00CD43F8"/>
    <w:rsid w:val="00CD7910"/>
    <w:rsid w:val="00CE076F"/>
    <w:rsid w:val="00CF0EEF"/>
    <w:rsid w:val="00CF2161"/>
    <w:rsid w:val="00CF3FE4"/>
    <w:rsid w:val="00D06584"/>
    <w:rsid w:val="00D13479"/>
    <w:rsid w:val="00D13DCC"/>
    <w:rsid w:val="00D15902"/>
    <w:rsid w:val="00D15CFF"/>
    <w:rsid w:val="00D22BA6"/>
    <w:rsid w:val="00D23015"/>
    <w:rsid w:val="00D23379"/>
    <w:rsid w:val="00D30B56"/>
    <w:rsid w:val="00D37DA1"/>
    <w:rsid w:val="00D51EB2"/>
    <w:rsid w:val="00D53353"/>
    <w:rsid w:val="00D55204"/>
    <w:rsid w:val="00D621F7"/>
    <w:rsid w:val="00D62B02"/>
    <w:rsid w:val="00D65F67"/>
    <w:rsid w:val="00D73AFA"/>
    <w:rsid w:val="00D82E65"/>
    <w:rsid w:val="00D82F43"/>
    <w:rsid w:val="00D86977"/>
    <w:rsid w:val="00D87C0C"/>
    <w:rsid w:val="00D91482"/>
    <w:rsid w:val="00D95AD1"/>
    <w:rsid w:val="00D9673D"/>
    <w:rsid w:val="00D9726F"/>
    <w:rsid w:val="00DA3378"/>
    <w:rsid w:val="00DB4C52"/>
    <w:rsid w:val="00DB7AF1"/>
    <w:rsid w:val="00DC4E63"/>
    <w:rsid w:val="00DD0EAE"/>
    <w:rsid w:val="00DD161A"/>
    <w:rsid w:val="00DE3600"/>
    <w:rsid w:val="00DE3E93"/>
    <w:rsid w:val="00DF48FD"/>
    <w:rsid w:val="00DF7D4C"/>
    <w:rsid w:val="00E0532D"/>
    <w:rsid w:val="00E16666"/>
    <w:rsid w:val="00E17187"/>
    <w:rsid w:val="00E344A3"/>
    <w:rsid w:val="00E360B2"/>
    <w:rsid w:val="00E36CCD"/>
    <w:rsid w:val="00E414AE"/>
    <w:rsid w:val="00E452E8"/>
    <w:rsid w:val="00E703F3"/>
    <w:rsid w:val="00E75EA6"/>
    <w:rsid w:val="00E76101"/>
    <w:rsid w:val="00E8567D"/>
    <w:rsid w:val="00E912EE"/>
    <w:rsid w:val="00E9222D"/>
    <w:rsid w:val="00E96FED"/>
    <w:rsid w:val="00EA538E"/>
    <w:rsid w:val="00EB4560"/>
    <w:rsid w:val="00EB6F57"/>
    <w:rsid w:val="00EC3E9D"/>
    <w:rsid w:val="00EC4D9C"/>
    <w:rsid w:val="00EC5B04"/>
    <w:rsid w:val="00ED0336"/>
    <w:rsid w:val="00ED35BE"/>
    <w:rsid w:val="00ED49DB"/>
    <w:rsid w:val="00ED7CAF"/>
    <w:rsid w:val="00EE26A0"/>
    <w:rsid w:val="00EE7755"/>
    <w:rsid w:val="00EE7CB8"/>
    <w:rsid w:val="00EF0323"/>
    <w:rsid w:val="00EF0B16"/>
    <w:rsid w:val="00EF1139"/>
    <w:rsid w:val="00EF25C0"/>
    <w:rsid w:val="00EF2B40"/>
    <w:rsid w:val="00EF35D1"/>
    <w:rsid w:val="00EF560F"/>
    <w:rsid w:val="00EF7FB4"/>
    <w:rsid w:val="00F00666"/>
    <w:rsid w:val="00F02957"/>
    <w:rsid w:val="00F055FE"/>
    <w:rsid w:val="00F05D30"/>
    <w:rsid w:val="00F07FB0"/>
    <w:rsid w:val="00F12488"/>
    <w:rsid w:val="00F22968"/>
    <w:rsid w:val="00F26DB3"/>
    <w:rsid w:val="00F3793B"/>
    <w:rsid w:val="00F42FAE"/>
    <w:rsid w:val="00F45DBF"/>
    <w:rsid w:val="00F572F4"/>
    <w:rsid w:val="00F660FB"/>
    <w:rsid w:val="00F67F4C"/>
    <w:rsid w:val="00F72881"/>
    <w:rsid w:val="00F730E7"/>
    <w:rsid w:val="00F7368B"/>
    <w:rsid w:val="00F75E48"/>
    <w:rsid w:val="00F807A3"/>
    <w:rsid w:val="00F81B41"/>
    <w:rsid w:val="00F82256"/>
    <w:rsid w:val="00F87E4D"/>
    <w:rsid w:val="00F92AC5"/>
    <w:rsid w:val="00F92F1D"/>
    <w:rsid w:val="00F9378E"/>
    <w:rsid w:val="00F93F1A"/>
    <w:rsid w:val="00F967B9"/>
    <w:rsid w:val="00FA131B"/>
    <w:rsid w:val="00FA30F7"/>
    <w:rsid w:val="00FA7A90"/>
    <w:rsid w:val="00FB3405"/>
    <w:rsid w:val="00FB7FD6"/>
    <w:rsid w:val="00FC1B7A"/>
    <w:rsid w:val="00FC22C7"/>
    <w:rsid w:val="00FC4A70"/>
    <w:rsid w:val="00FC6C77"/>
    <w:rsid w:val="00FC71FF"/>
    <w:rsid w:val="00FD0891"/>
    <w:rsid w:val="00FD3A54"/>
    <w:rsid w:val="00FD438F"/>
    <w:rsid w:val="00FD4AE9"/>
    <w:rsid w:val="00FE1D34"/>
    <w:rsid w:val="00FE4D35"/>
    <w:rsid w:val="00FE4E58"/>
    <w:rsid w:val="00FE5E80"/>
    <w:rsid w:val="00FF2CC0"/>
    <w:rsid w:val="00FF3509"/>
    <w:rsid w:val="00FF4AC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B8C"/>
    <w:pPr>
      <w:spacing w:before="0"/>
    </w:pPr>
    <w:rPr>
      <w:szCs w:val="20"/>
    </w:rPr>
  </w:style>
  <w:style w:type="paragraph" w:styleId="Heading1">
    <w:name w:val="heading 1"/>
    <w:basedOn w:val="Normal"/>
    <w:next w:val="Normal"/>
    <w:link w:val="Heading1Char"/>
    <w:uiPriority w:val="9"/>
    <w:qFormat/>
    <w:rsid w:val="002F1368"/>
    <w:pPr>
      <w:keepNext/>
      <w:pBdr>
        <w:top w:val="single" w:sz="24" w:space="0" w:color="943634" w:themeColor="accent2" w:themeShade="BF"/>
        <w:left w:val="single" w:sz="24" w:space="0" w:color="943634" w:themeColor="accent2" w:themeShade="BF"/>
        <w:bottom w:val="single" w:sz="24" w:space="0" w:color="943634" w:themeColor="accent2" w:themeShade="BF"/>
        <w:right w:val="single" w:sz="24" w:space="0" w:color="943634" w:themeColor="accent2" w:themeShade="BF"/>
      </w:pBdr>
      <w:shd w:val="clear" w:color="auto" w:fill="943634" w:themeFill="accent2" w:themeFillShade="BF"/>
      <w:spacing w:after="48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2F1368"/>
    <w:pPr>
      <w:keepNext/>
      <w:pBdr>
        <w:top w:val="single" w:sz="24" w:space="0" w:color="E5B8B7" w:themeColor="accent2" w:themeTint="66"/>
        <w:left w:val="single" w:sz="24" w:space="0" w:color="E5B8B7" w:themeColor="accent2" w:themeTint="66"/>
        <w:bottom w:val="single" w:sz="24" w:space="0" w:color="E5B8B7" w:themeColor="accent2" w:themeTint="66"/>
        <w:right w:val="single" w:sz="24" w:space="0" w:color="E5B8B7" w:themeColor="accent2" w:themeTint="66"/>
      </w:pBdr>
      <w:shd w:val="clear" w:color="auto" w:fill="E5B8B7" w:themeFill="accent2" w:themeFillTint="66"/>
      <w:spacing w:before="360" w:after="240"/>
      <w:outlineLvl w:val="1"/>
    </w:pPr>
    <w:rPr>
      <w:b/>
      <w:caps/>
      <w:spacing w:val="15"/>
      <w:szCs w:val="22"/>
    </w:rPr>
  </w:style>
  <w:style w:type="paragraph" w:styleId="Heading3">
    <w:name w:val="heading 3"/>
    <w:basedOn w:val="Normal"/>
    <w:next w:val="Normal"/>
    <w:link w:val="Heading3Char"/>
    <w:uiPriority w:val="9"/>
    <w:unhideWhenUsed/>
    <w:qFormat/>
    <w:rsid w:val="002F1368"/>
    <w:pPr>
      <w:keepNext/>
      <w:pBdr>
        <w:top w:val="single" w:sz="6" w:space="2" w:color="632423" w:themeColor="accent2" w:themeShade="80"/>
        <w:left w:val="single" w:sz="6" w:space="2" w:color="632423" w:themeColor="accent2" w:themeShade="80"/>
      </w:pBdr>
      <w:spacing w:before="300" w:after="120"/>
      <w:outlineLvl w:val="2"/>
    </w:pPr>
    <w:rPr>
      <w:b/>
      <w:caps/>
      <w:color w:val="943634" w:themeColor="accent2" w:themeShade="BF"/>
      <w:spacing w:val="15"/>
      <w:szCs w:val="22"/>
    </w:rPr>
  </w:style>
  <w:style w:type="paragraph" w:styleId="Heading4">
    <w:name w:val="heading 4"/>
    <w:basedOn w:val="Normal"/>
    <w:next w:val="Normal"/>
    <w:link w:val="Heading4Char"/>
    <w:uiPriority w:val="9"/>
    <w:unhideWhenUsed/>
    <w:qFormat/>
    <w:rsid w:val="002F1368"/>
    <w:pPr>
      <w:keepNext/>
      <w:spacing w:before="300" w:after="60"/>
      <w:outlineLvl w:val="3"/>
    </w:pPr>
    <w:rPr>
      <w:b/>
      <w:color w:val="943634" w:themeColor="accent2" w:themeShade="BF"/>
      <w:spacing w:val="10"/>
      <w:szCs w:val="22"/>
    </w:rPr>
  </w:style>
  <w:style w:type="paragraph" w:styleId="Heading5">
    <w:name w:val="heading 5"/>
    <w:basedOn w:val="Normal"/>
    <w:next w:val="Normal"/>
    <w:link w:val="Heading5Char"/>
    <w:uiPriority w:val="9"/>
    <w:unhideWhenUsed/>
    <w:qFormat/>
    <w:rsid w:val="0063264F"/>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63264F"/>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63264F"/>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63264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3264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368"/>
    <w:rPr>
      <w:b/>
      <w:bCs/>
      <w:caps/>
      <w:color w:val="FFFFFF" w:themeColor="background1"/>
      <w:spacing w:val="15"/>
      <w:shd w:val="clear" w:color="auto" w:fill="943634" w:themeFill="accent2" w:themeFillShade="BF"/>
    </w:rPr>
  </w:style>
  <w:style w:type="character" w:customStyle="1" w:styleId="Heading2Char">
    <w:name w:val="Heading 2 Char"/>
    <w:basedOn w:val="DefaultParagraphFont"/>
    <w:link w:val="Heading2"/>
    <w:uiPriority w:val="9"/>
    <w:rsid w:val="002F1368"/>
    <w:rPr>
      <w:b/>
      <w:caps/>
      <w:spacing w:val="15"/>
      <w:shd w:val="clear" w:color="auto" w:fill="E5B8B7" w:themeFill="accent2" w:themeFillTint="66"/>
    </w:rPr>
  </w:style>
  <w:style w:type="character" w:customStyle="1" w:styleId="Heading3Char">
    <w:name w:val="Heading 3 Char"/>
    <w:basedOn w:val="DefaultParagraphFont"/>
    <w:link w:val="Heading3"/>
    <w:uiPriority w:val="9"/>
    <w:rsid w:val="002F1368"/>
    <w:rPr>
      <w:b/>
      <w:caps/>
      <w:color w:val="943634" w:themeColor="accent2" w:themeShade="BF"/>
      <w:spacing w:val="15"/>
    </w:rPr>
  </w:style>
  <w:style w:type="character" w:customStyle="1" w:styleId="Heading4Char">
    <w:name w:val="Heading 4 Char"/>
    <w:basedOn w:val="DefaultParagraphFont"/>
    <w:link w:val="Heading4"/>
    <w:uiPriority w:val="9"/>
    <w:rsid w:val="002F1368"/>
    <w:rPr>
      <w:b/>
      <w:color w:val="943634" w:themeColor="accent2" w:themeShade="BF"/>
      <w:spacing w:val="10"/>
    </w:rPr>
  </w:style>
  <w:style w:type="character" w:customStyle="1" w:styleId="Heading5Char">
    <w:name w:val="Heading 5 Char"/>
    <w:basedOn w:val="DefaultParagraphFont"/>
    <w:link w:val="Heading5"/>
    <w:uiPriority w:val="9"/>
    <w:rsid w:val="0063264F"/>
    <w:rPr>
      <w:caps/>
      <w:color w:val="365F91" w:themeColor="accent1" w:themeShade="BF"/>
      <w:spacing w:val="10"/>
    </w:rPr>
  </w:style>
  <w:style w:type="character" w:customStyle="1" w:styleId="Heading6Char">
    <w:name w:val="Heading 6 Char"/>
    <w:basedOn w:val="DefaultParagraphFont"/>
    <w:link w:val="Heading6"/>
    <w:uiPriority w:val="9"/>
    <w:semiHidden/>
    <w:rsid w:val="0063264F"/>
    <w:rPr>
      <w:caps/>
      <w:color w:val="365F91" w:themeColor="accent1" w:themeShade="BF"/>
      <w:spacing w:val="10"/>
    </w:rPr>
  </w:style>
  <w:style w:type="character" w:customStyle="1" w:styleId="Heading7Char">
    <w:name w:val="Heading 7 Char"/>
    <w:basedOn w:val="DefaultParagraphFont"/>
    <w:link w:val="Heading7"/>
    <w:uiPriority w:val="9"/>
    <w:semiHidden/>
    <w:rsid w:val="0063264F"/>
    <w:rPr>
      <w:caps/>
      <w:color w:val="365F91" w:themeColor="accent1" w:themeShade="BF"/>
      <w:spacing w:val="10"/>
    </w:rPr>
  </w:style>
  <w:style w:type="character" w:customStyle="1" w:styleId="Heading8Char">
    <w:name w:val="Heading 8 Char"/>
    <w:basedOn w:val="DefaultParagraphFont"/>
    <w:link w:val="Heading8"/>
    <w:uiPriority w:val="9"/>
    <w:semiHidden/>
    <w:rsid w:val="0063264F"/>
    <w:rPr>
      <w:caps/>
      <w:spacing w:val="10"/>
      <w:sz w:val="18"/>
      <w:szCs w:val="18"/>
    </w:rPr>
  </w:style>
  <w:style w:type="character" w:customStyle="1" w:styleId="Heading9Char">
    <w:name w:val="Heading 9 Char"/>
    <w:basedOn w:val="DefaultParagraphFont"/>
    <w:link w:val="Heading9"/>
    <w:uiPriority w:val="9"/>
    <w:semiHidden/>
    <w:rsid w:val="0063264F"/>
    <w:rPr>
      <w:i/>
      <w:caps/>
      <w:spacing w:val="10"/>
      <w:sz w:val="18"/>
      <w:szCs w:val="18"/>
    </w:rPr>
  </w:style>
  <w:style w:type="paragraph" w:styleId="Caption">
    <w:name w:val="caption"/>
    <w:basedOn w:val="Normal"/>
    <w:next w:val="Normal"/>
    <w:uiPriority w:val="35"/>
    <w:unhideWhenUsed/>
    <w:qFormat/>
    <w:rsid w:val="002F1368"/>
    <w:rPr>
      <w:b/>
      <w:bCs/>
      <w:color w:val="943634" w:themeColor="accent2" w:themeShade="BF"/>
      <w:sz w:val="16"/>
      <w:szCs w:val="16"/>
    </w:rPr>
  </w:style>
  <w:style w:type="paragraph" w:styleId="Title">
    <w:name w:val="Title"/>
    <w:basedOn w:val="Normal"/>
    <w:next w:val="Normal"/>
    <w:link w:val="TitleChar"/>
    <w:qFormat/>
    <w:rsid w:val="0063264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3264F"/>
    <w:rPr>
      <w:caps/>
      <w:color w:val="4F81BD" w:themeColor="accent1"/>
      <w:spacing w:val="10"/>
      <w:kern w:val="28"/>
      <w:sz w:val="52"/>
      <w:szCs w:val="52"/>
    </w:rPr>
  </w:style>
  <w:style w:type="paragraph" w:styleId="Subtitle">
    <w:name w:val="Subtitle"/>
    <w:basedOn w:val="Normal"/>
    <w:next w:val="Normal"/>
    <w:link w:val="SubtitleChar"/>
    <w:uiPriority w:val="11"/>
    <w:qFormat/>
    <w:rsid w:val="0063264F"/>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63264F"/>
    <w:rPr>
      <w:caps/>
      <w:color w:val="595959" w:themeColor="text1" w:themeTint="A6"/>
      <w:spacing w:val="10"/>
      <w:sz w:val="24"/>
      <w:szCs w:val="24"/>
    </w:rPr>
  </w:style>
  <w:style w:type="character" w:styleId="Strong">
    <w:name w:val="Strong"/>
    <w:uiPriority w:val="22"/>
    <w:qFormat/>
    <w:rsid w:val="0063264F"/>
    <w:rPr>
      <w:b/>
      <w:bCs/>
    </w:rPr>
  </w:style>
  <w:style w:type="character" w:styleId="Emphasis">
    <w:name w:val="Emphasis"/>
    <w:uiPriority w:val="20"/>
    <w:qFormat/>
    <w:rsid w:val="004774A3"/>
    <w:rPr>
      <w:i/>
      <w:caps w:val="0"/>
      <w:color w:val="auto"/>
      <w:spacing w:val="5"/>
    </w:rPr>
  </w:style>
  <w:style w:type="paragraph" w:styleId="NoSpacing">
    <w:name w:val="No Spacing"/>
    <w:basedOn w:val="Normal"/>
    <w:link w:val="NoSpacingChar"/>
    <w:uiPriority w:val="1"/>
    <w:qFormat/>
    <w:rsid w:val="0063264F"/>
    <w:pPr>
      <w:spacing w:after="0" w:line="240" w:lineRule="auto"/>
    </w:pPr>
  </w:style>
  <w:style w:type="character" w:customStyle="1" w:styleId="NoSpacingChar">
    <w:name w:val="No Spacing Char"/>
    <w:basedOn w:val="DefaultParagraphFont"/>
    <w:link w:val="NoSpacing"/>
    <w:uiPriority w:val="1"/>
    <w:rsid w:val="0063264F"/>
    <w:rPr>
      <w:sz w:val="20"/>
      <w:szCs w:val="20"/>
    </w:rPr>
  </w:style>
  <w:style w:type="paragraph" w:styleId="ListParagraph">
    <w:name w:val="List Paragraph"/>
    <w:basedOn w:val="Normal"/>
    <w:uiPriority w:val="34"/>
    <w:qFormat/>
    <w:rsid w:val="0063264F"/>
    <w:pPr>
      <w:ind w:left="720"/>
      <w:contextualSpacing/>
    </w:pPr>
  </w:style>
  <w:style w:type="paragraph" w:styleId="Quote">
    <w:name w:val="Quote"/>
    <w:basedOn w:val="Normal"/>
    <w:next w:val="Normal"/>
    <w:link w:val="QuoteChar"/>
    <w:uiPriority w:val="29"/>
    <w:qFormat/>
    <w:rsid w:val="0063264F"/>
    <w:rPr>
      <w:i/>
      <w:iCs/>
    </w:rPr>
  </w:style>
  <w:style w:type="character" w:customStyle="1" w:styleId="QuoteChar">
    <w:name w:val="Quote Char"/>
    <w:basedOn w:val="DefaultParagraphFont"/>
    <w:link w:val="Quote"/>
    <w:uiPriority w:val="29"/>
    <w:rsid w:val="0063264F"/>
    <w:rPr>
      <w:i/>
      <w:iCs/>
      <w:sz w:val="20"/>
      <w:szCs w:val="20"/>
    </w:rPr>
  </w:style>
  <w:style w:type="paragraph" w:styleId="IntenseQuote">
    <w:name w:val="Intense Quote"/>
    <w:basedOn w:val="Normal"/>
    <w:next w:val="Normal"/>
    <w:link w:val="IntenseQuoteChar"/>
    <w:uiPriority w:val="30"/>
    <w:qFormat/>
    <w:rsid w:val="0063264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3264F"/>
    <w:rPr>
      <w:i/>
      <w:iCs/>
      <w:color w:val="4F81BD" w:themeColor="accent1"/>
      <w:sz w:val="20"/>
      <w:szCs w:val="20"/>
    </w:rPr>
  </w:style>
  <w:style w:type="character" w:styleId="SubtleEmphasis">
    <w:name w:val="Subtle Emphasis"/>
    <w:uiPriority w:val="19"/>
    <w:qFormat/>
    <w:rsid w:val="002F1368"/>
    <w:rPr>
      <w:i/>
      <w:iCs/>
      <w:color w:val="943634" w:themeColor="accent2" w:themeShade="BF"/>
    </w:rPr>
  </w:style>
  <w:style w:type="character" w:styleId="IntenseEmphasis">
    <w:name w:val="Intense Emphasis"/>
    <w:uiPriority w:val="21"/>
    <w:qFormat/>
    <w:rsid w:val="0063264F"/>
    <w:rPr>
      <w:b/>
      <w:bCs/>
      <w:caps/>
      <w:color w:val="243F60" w:themeColor="accent1" w:themeShade="7F"/>
      <w:spacing w:val="10"/>
    </w:rPr>
  </w:style>
  <w:style w:type="character" w:styleId="SubtleReference">
    <w:name w:val="Subtle Reference"/>
    <w:uiPriority w:val="31"/>
    <w:qFormat/>
    <w:rsid w:val="0063264F"/>
    <w:rPr>
      <w:b/>
      <w:bCs/>
      <w:color w:val="4F81BD" w:themeColor="accent1"/>
    </w:rPr>
  </w:style>
  <w:style w:type="character" w:styleId="IntenseReference">
    <w:name w:val="Intense Reference"/>
    <w:uiPriority w:val="32"/>
    <w:qFormat/>
    <w:rsid w:val="0063264F"/>
    <w:rPr>
      <w:b/>
      <w:bCs/>
      <w:i/>
      <w:iCs/>
      <w:caps/>
      <w:color w:val="4F81BD" w:themeColor="accent1"/>
    </w:rPr>
  </w:style>
  <w:style w:type="character" w:styleId="BookTitle">
    <w:name w:val="Book Title"/>
    <w:uiPriority w:val="33"/>
    <w:qFormat/>
    <w:rsid w:val="0063264F"/>
    <w:rPr>
      <w:b/>
      <w:bCs/>
      <w:i/>
      <w:iCs/>
      <w:spacing w:val="9"/>
    </w:rPr>
  </w:style>
  <w:style w:type="paragraph" w:styleId="TOCHeading">
    <w:name w:val="TOC Heading"/>
    <w:basedOn w:val="Heading1"/>
    <w:next w:val="Normal"/>
    <w:uiPriority w:val="39"/>
    <w:semiHidden/>
    <w:unhideWhenUsed/>
    <w:qFormat/>
    <w:rsid w:val="0063264F"/>
    <w:pPr>
      <w:outlineLvl w:val="9"/>
    </w:pPr>
    <w:rPr>
      <w:lang w:bidi="en-US"/>
    </w:rPr>
  </w:style>
  <w:style w:type="paragraph" w:styleId="NormalWeb">
    <w:name w:val="Normal (Web)"/>
    <w:basedOn w:val="Normal"/>
    <w:uiPriority w:val="99"/>
    <w:unhideWhenUsed/>
    <w:rsid w:val="007262A9"/>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2F1368"/>
    <w:rPr>
      <w:color w:val="943634" w:themeColor="accent2" w:themeShade="BF"/>
      <w:u w:val="single"/>
    </w:rPr>
  </w:style>
  <w:style w:type="paragraph" w:customStyle="1" w:styleId="text">
    <w:name w:val="text"/>
    <w:basedOn w:val="Normal"/>
    <w:rsid w:val="001960C5"/>
    <w:pPr>
      <w:spacing w:after="0" w:line="280" w:lineRule="exact"/>
      <w:ind w:left="1440" w:firstLine="720"/>
      <w:jc w:val="both"/>
    </w:pPr>
    <w:rPr>
      <w:rFonts w:ascii="Palatino Linotype" w:eastAsia="Times New Roman" w:hAnsi="Palatino Linotype" w:cs="Times New Roman"/>
    </w:rPr>
  </w:style>
  <w:style w:type="paragraph" w:customStyle="1" w:styleId="head-A">
    <w:name w:val="head-A"/>
    <w:basedOn w:val="Normal"/>
    <w:next w:val="text-no-para"/>
    <w:rsid w:val="001960C5"/>
    <w:pPr>
      <w:keepNext/>
      <w:suppressAutoHyphens/>
      <w:spacing w:before="480" w:after="240" w:line="240" w:lineRule="auto"/>
      <w:outlineLvl w:val="1"/>
    </w:pPr>
    <w:rPr>
      <w:rFonts w:ascii="Franklin Gothic Demi" w:eastAsia="Times New Roman" w:hAnsi="Franklin Gothic Demi" w:cs="Times New Roman"/>
      <w:sz w:val="32"/>
    </w:rPr>
  </w:style>
  <w:style w:type="paragraph" w:customStyle="1" w:styleId="head-B">
    <w:name w:val="head-B"/>
    <w:basedOn w:val="text-no-para"/>
    <w:next w:val="text-no-para"/>
    <w:rsid w:val="001960C5"/>
    <w:pPr>
      <w:keepNext/>
      <w:suppressAutoHyphens/>
      <w:spacing w:before="360" w:after="120"/>
      <w:jc w:val="left"/>
      <w:outlineLvl w:val="2"/>
    </w:pPr>
    <w:rPr>
      <w:rFonts w:ascii="Franklin Gothic Demi" w:hAnsi="Franklin Gothic Demi"/>
      <w:i/>
    </w:rPr>
  </w:style>
  <w:style w:type="paragraph" w:customStyle="1" w:styleId="text-no-para">
    <w:name w:val="text-no-para"/>
    <w:basedOn w:val="text"/>
    <w:next w:val="text"/>
    <w:rsid w:val="001960C5"/>
    <w:pPr>
      <w:ind w:firstLine="0"/>
    </w:pPr>
  </w:style>
  <w:style w:type="paragraph" w:customStyle="1" w:styleId="chap-start">
    <w:name w:val="chap-start"/>
    <w:basedOn w:val="text"/>
    <w:next w:val="text"/>
    <w:rsid w:val="007B15AC"/>
    <w:pPr>
      <w:spacing w:before="480"/>
      <w:ind w:firstLine="0"/>
    </w:pPr>
  </w:style>
  <w:style w:type="paragraph" w:customStyle="1" w:styleId="chap-subtitle">
    <w:name w:val="chap-subtitle"/>
    <w:basedOn w:val="Normal"/>
    <w:next w:val="Normal"/>
    <w:rsid w:val="007B15AC"/>
    <w:pPr>
      <w:suppressAutoHyphens/>
      <w:spacing w:before="240" w:after="0" w:line="360" w:lineRule="auto"/>
      <w:jc w:val="center"/>
    </w:pPr>
    <w:rPr>
      <w:rFonts w:ascii="Times" w:eastAsia="Times New Roman" w:hAnsi="Times" w:cs="Times New Roman"/>
      <w:b/>
      <w:i/>
      <w:sz w:val="28"/>
    </w:rPr>
  </w:style>
  <w:style w:type="character" w:styleId="CommentReference">
    <w:name w:val="annotation reference"/>
    <w:basedOn w:val="DefaultParagraphFont"/>
    <w:semiHidden/>
    <w:unhideWhenUsed/>
    <w:rsid w:val="00D22BA6"/>
    <w:rPr>
      <w:sz w:val="16"/>
      <w:szCs w:val="16"/>
    </w:rPr>
  </w:style>
  <w:style w:type="paragraph" w:styleId="CommentText">
    <w:name w:val="annotation text"/>
    <w:basedOn w:val="Normal"/>
    <w:link w:val="CommentTextChar"/>
    <w:semiHidden/>
    <w:unhideWhenUsed/>
    <w:rsid w:val="00D22BA6"/>
    <w:pPr>
      <w:spacing w:line="240" w:lineRule="auto"/>
    </w:pPr>
    <w:rPr>
      <w:sz w:val="20"/>
    </w:rPr>
  </w:style>
  <w:style w:type="character" w:customStyle="1" w:styleId="CommentTextChar">
    <w:name w:val="Comment Text Char"/>
    <w:basedOn w:val="DefaultParagraphFont"/>
    <w:link w:val="CommentText"/>
    <w:uiPriority w:val="99"/>
    <w:semiHidden/>
    <w:rsid w:val="00D22BA6"/>
    <w:rPr>
      <w:sz w:val="20"/>
      <w:szCs w:val="20"/>
    </w:rPr>
  </w:style>
  <w:style w:type="paragraph" w:styleId="CommentSubject">
    <w:name w:val="annotation subject"/>
    <w:basedOn w:val="CommentText"/>
    <w:next w:val="CommentText"/>
    <w:link w:val="CommentSubjectChar"/>
    <w:uiPriority w:val="99"/>
    <w:semiHidden/>
    <w:unhideWhenUsed/>
    <w:rsid w:val="00D22BA6"/>
    <w:rPr>
      <w:b/>
      <w:bCs/>
    </w:rPr>
  </w:style>
  <w:style w:type="character" w:customStyle="1" w:styleId="CommentSubjectChar">
    <w:name w:val="Comment Subject Char"/>
    <w:basedOn w:val="CommentTextChar"/>
    <w:link w:val="CommentSubject"/>
    <w:uiPriority w:val="99"/>
    <w:semiHidden/>
    <w:rsid w:val="00D22BA6"/>
    <w:rPr>
      <w:b/>
      <w:bCs/>
      <w:sz w:val="20"/>
      <w:szCs w:val="20"/>
    </w:rPr>
  </w:style>
  <w:style w:type="paragraph" w:styleId="Revision">
    <w:name w:val="Revision"/>
    <w:hidden/>
    <w:uiPriority w:val="99"/>
    <w:semiHidden/>
    <w:rsid w:val="00D22BA6"/>
    <w:pPr>
      <w:spacing w:before="0" w:after="0" w:line="240" w:lineRule="auto"/>
    </w:pPr>
    <w:rPr>
      <w:sz w:val="24"/>
      <w:szCs w:val="20"/>
    </w:rPr>
  </w:style>
  <w:style w:type="paragraph" w:styleId="BalloonText">
    <w:name w:val="Balloon Text"/>
    <w:basedOn w:val="Normal"/>
    <w:link w:val="BalloonTextChar"/>
    <w:uiPriority w:val="99"/>
    <w:semiHidden/>
    <w:unhideWhenUsed/>
    <w:rsid w:val="00D22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BA6"/>
    <w:rPr>
      <w:rFonts w:ascii="Tahoma" w:hAnsi="Tahoma" w:cs="Tahoma"/>
      <w:sz w:val="16"/>
      <w:szCs w:val="16"/>
    </w:rPr>
  </w:style>
  <w:style w:type="paragraph" w:customStyle="1" w:styleId="Table">
    <w:name w:val="Table"/>
    <w:basedOn w:val="Normal"/>
    <w:qFormat/>
    <w:rsid w:val="00CF0EEF"/>
    <w:pPr>
      <w:spacing w:after="0" w:line="240" w:lineRule="auto"/>
    </w:pPr>
    <w:rPr>
      <w:sz w:val="20"/>
    </w:rPr>
  </w:style>
  <w:style w:type="table" w:styleId="TableGrid">
    <w:name w:val="Table Grid"/>
    <w:basedOn w:val="TableNormal"/>
    <w:uiPriority w:val="59"/>
    <w:rsid w:val="00644FF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5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450"/>
    <w:rPr>
      <w:szCs w:val="20"/>
    </w:rPr>
  </w:style>
  <w:style w:type="paragraph" w:styleId="Footer">
    <w:name w:val="footer"/>
    <w:basedOn w:val="Normal"/>
    <w:link w:val="FooterChar"/>
    <w:unhideWhenUsed/>
    <w:rsid w:val="00A35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450"/>
    <w:rPr>
      <w:szCs w:val="20"/>
    </w:rPr>
  </w:style>
  <w:style w:type="character" w:customStyle="1" w:styleId="fontsize2">
    <w:name w:val="fontsize2"/>
    <w:basedOn w:val="DefaultParagraphFont"/>
    <w:rsid w:val="00335420"/>
  </w:style>
  <w:style w:type="table" w:styleId="MediumShading1-Accent1">
    <w:name w:val="Medium Shading 1 Accent 1"/>
    <w:basedOn w:val="TableNormal"/>
    <w:uiPriority w:val="63"/>
    <w:rsid w:val="000C47E5"/>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lmstring-name">
    <w:name w:val="nlm_string-name"/>
    <w:basedOn w:val="DefaultParagraphFont"/>
    <w:rsid w:val="00CD7910"/>
  </w:style>
  <w:style w:type="paragraph" w:styleId="TOC1">
    <w:name w:val="toc 1"/>
    <w:basedOn w:val="Normal"/>
    <w:next w:val="Normal"/>
    <w:autoRedefine/>
    <w:uiPriority w:val="39"/>
    <w:unhideWhenUsed/>
    <w:rsid w:val="00A02D72"/>
    <w:pPr>
      <w:keepNext/>
      <w:tabs>
        <w:tab w:val="right" w:leader="dot" w:pos="9350"/>
      </w:tabs>
      <w:spacing w:before="120" w:after="0"/>
    </w:pPr>
    <w:rPr>
      <w:b/>
      <w:caps/>
      <w:color w:val="943634" w:themeColor="accent2" w:themeShade="BF"/>
      <w:sz w:val="28"/>
    </w:rPr>
  </w:style>
  <w:style w:type="paragraph" w:styleId="TOC2">
    <w:name w:val="toc 2"/>
    <w:basedOn w:val="Normal"/>
    <w:next w:val="Normal"/>
    <w:autoRedefine/>
    <w:uiPriority w:val="39"/>
    <w:unhideWhenUsed/>
    <w:rsid w:val="00152A9C"/>
    <w:pPr>
      <w:spacing w:after="0"/>
    </w:pPr>
    <w:rPr>
      <w:b/>
    </w:rPr>
  </w:style>
  <w:style w:type="paragraph" w:styleId="TOC3">
    <w:name w:val="toc 3"/>
    <w:basedOn w:val="Normal"/>
    <w:next w:val="Normal"/>
    <w:autoRedefine/>
    <w:uiPriority w:val="39"/>
    <w:unhideWhenUsed/>
    <w:rsid w:val="00152A9C"/>
    <w:pPr>
      <w:spacing w:after="0"/>
      <w:ind w:left="480"/>
    </w:pPr>
  </w:style>
  <w:style w:type="character" w:customStyle="1" w:styleId="InternalLink">
    <w:name w:val="InternalLink"/>
    <w:basedOn w:val="DefaultParagraphFont"/>
    <w:uiPriority w:val="1"/>
    <w:rsid w:val="002F1368"/>
    <w:rPr>
      <w:i/>
      <w:color w:val="943634" w:themeColor="accent2" w:themeShade="BF"/>
    </w:rPr>
  </w:style>
  <w:style w:type="table" w:styleId="LightShading-Accent1">
    <w:name w:val="Light Shading Accent 1"/>
    <w:basedOn w:val="TableNormal"/>
    <w:uiPriority w:val="60"/>
    <w:rsid w:val="000D7435"/>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631B14"/>
    <w:rPr>
      <w:color w:val="800080" w:themeColor="followedHyperlink"/>
      <w:u w:val="single"/>
    </w:rPr>
  </w:style>
  <w:style w:type="table" w:styleId="LightList-Accent1">
    <w:name w:val="Light List Accent 1"/>
    <w:basedOn w:val="TableNormal"/>
    <w:uiPriority w:val="61"/>
    <w:rsid w:val="00A860A2"/>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EuroAbstract">
    <w:name w:val="AEuro.Abstract"/>
    <w:basedOn w:val="Normal"/>
    <w:rsid w:val="0039012B"/>
    <w:pPr>
      <w:suppressAutoHyphens/>
      <w:spacing w:before="240" w:after="0" w:line="240" w:lineRule="auto"/>
      <w:jc w:val="both"/>
    </w:pPr>
    <w:rPr>
      <w:rFonts w:ascii="Times New Roman" w:eastAsia="Arial" w:hAnsi="Times New Roman" w:cs="Times New Roman"/>
      <w:sz w:val="24"/>
      <w:lang w:eastAsia="ar-SA"/>
    </w:rPr>
  </w:style>
</w:styles>
</file>

<file path=word/webSettings.xml><?xml version="1.0" encoding="utf-8"?>
<w:webSettings xmlns:r="http://schemas.openxmlformats.org/officeDocument/2006/relationships" xmlns:w="http://schemas.openxmlformats.org/wordprocessingml/2006/main">
  <w:divs>
    <w:div w:id="79303066">
      <w:bodyDiv w:val="1"/>
      <w:marLeft w:val="0"/>
      <w:marRight w:val="0"/>
      <w:marTop w:val="0"/>
      <w:marBottom w:val="0"/>
      <w:divBdr>
        <w:top w:val="none" w:sz="0" w:space="0" w:color="auto"/>
        <w:left w:val="none" w:sz="0" w:space="0" w:color="auto"/>
        <w:bottom w:val="none" w:sz="0" w:space="0" w:color="auto"/>
        <w:right w:val="none" w:sz="0" w:space="0" w:color="auto"/>
      </w:divBdr>
    </w:div>
    <w:div w:id="177352354">
      <w:bodyDiv w:val="1"/>
      <w:marLeft w:val="0"/>
      <w:marRight w:val="0"/>
      <w:marTop w:val="0"/>
      <w:marBottom w:val="0"/>
      <w:divBdr>
        <w:top w:val="none" w:sz="0" w:space="0" w:color="auto"/>
        <w:left w:val="none" w:sz="0" w:space="0" w:color="auto"/>
        <w:bottom w:val="none" w:sz="0" w:space="0" w:color="auto"/>
        <w:right w:val="none" w:sz="0" w:space="0" w:color="auto"/>
      </w:divBdr>
      <w:divsChild>
        <w:div w:id="814954">
          <w:blockQuote w:val="1"/>
          <w:marLeft w:val="720"/>
          <w:marRight w:val="0"/>
          <w:marTop w:val="100"/>
          <w:marBottom w:val="100"/>
          <w:divBdr>
            <w:top w:val="none" w:sz="0" w:space="0" w:color="auto"/>
            <w:left w:val="none" w:sz="0" w:space="0" w:color="auto"/>
            <w:bottom w:val="none" w:sz="0" w:space="0" w:color="auto"/>
            <w:right w:val="none" w:sz="0" w:space="0" w:color="auto"/>
          </w:divBdr>
        </w:div>
        <w:div w:id="171569700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2406056">
      <w:bodyDiv w:val="1"/>
      <w:marLeft w:val="0"/>
      <w:marRight w:val="0"/>
      <w:marTop w:val="0"/>
      <w:marBottom w:val="0"/>
      <w:divBdr>
        <w:top w:val="none" w:sz="0" w:space="0" w:color="auto"/>
        <w:left w:val="none" w:sz="0" w:space="0" w:color="auto"/>
        <w:bottom w:val="none" w:sz="0" w:space="0" w:color="auto"/>
        <w:right w:val="none" w:sz="0" w:space="0" w:color="auto"/>
      </w:divBdr>
      <w:divsChild>
        <w:div w:id="933711130">
          <w:marLeft w:val="0"/>
          <w:marRight w:val="0"/>
          <w:marTop w:val="0"/>
          <w:marBottom w:val="0"/>
          <w:divBdr>
            <w:top w:val="none" w:sz="0" w:space="0" w:color="auto"/>
            <w:left w:val="none" w:sz="0" w:space="0" w:color="auto"/>
            <w:bottom w:val="none" w:sz="0" w:space="0" w:color="auto"/>
            <w:right w:val="none" w:sz="0" w:space="0" w:color="auto"/>
          </w:divBdr>
          <w:divsChild>
            <w:div w:id="1166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9954">
      <w:bodyDiv w:val="1"/>
      <w:marLeft w:val="0"/>
      <w:marRight w:val="0"/>
      <w:marTop w:val="0"/>
      <w:marBottom w:val="0"/>
      <w:divBdr>
        <w:top w:val="none" w:sz="0" w:space="0" w:color="auto"/>
        <w:left w:val="none" w:sz="0" w:space="0" w:color="auto"/>
        <w:bottom w:val="none" w:sz="0" w:space="0" w:color="auto"/>
        <w:right w:val="none" w:sz="0" w:space="0" w:color="auto"/>
      </w:divBdr>
      <w:divsChild>
        <w:div w:id="313997954">
          <w:marLeft w:val="0"/>
          <w:marRight w:val="0"/>
          <w:marTop w:val="0"/>
          <w:marBottom w:val="0"/>
          <w:divBdr>
            <w:top w:val="none" w:sz="0" w:space="0" w:color="auto"/>
            <w:left w:val="none" w:sz="0" w:space="0" w:color="auto"/>
            <w:bottom w:val="none" w:sz="0" w:space="0" w:color="auto"/>
            <w:right w:val="none" w:sz="0" w:space="0" w:color="auto"/>
          </w:divBdr>
        </w:div>
      </w:divsChild>
    </w:div>
    <w:div w:id="367730025">
      <w:bodyDiv w:val="1"/>
      <w:marLeft w:val="0"/>
      <w:marRight w:val="0"/>
      <w:marTop w:val="0"/>
      <w:marBottom w:val="0"/>
      <w:divBdr>
        <w:top w:val="none" w:sz="0" w:space="0" w:color="auto"/>
        <w:left w:val="none" w:sz="0" w:space="0" w:color="auto"/>
        <w:bottom w:val="none" w:sz="0" w:space="0" w:color="auto"/>
        <w:right w:val="none" w:sz="0" w:space="0" w:color="auto"/>
      </w:divBdr>
    </w:div>
    <w:div w:id="388773908">
      <w:bodyDiv w:val="1"/>
      <w:marLeft w:val="0"/>
      <w:marRight w:val="0"/>
      <w:marTop w:val="0"/>
      <w:marBottom w:val="0"/>
      <w:divBdr>
        <w:top w:val="none" w:sz="0" w:space="0" w:color="auto"/>
        <w:left w:val="none" w:sz="0" w:space="0" w:color="auto"/>
        <w:bottom w:val="none" w:sz="0" w:space="0" w:color="auto"/>
        <w:right w:val="none" w:sz="0" w:space="0" w:color="auto"/>
      </w:divBdr>
    </w:div>
    <w:div w:id="396826251">
      <w:bodyDiv w:val="1"/>
      <w:marLeft w:val="0"/>
      <w:marRight w:val="0"/>
      <w:marTop w:val="0"/>
      <w:marBottom w:val="0"/>
      <w:divBdr>
        <w:top w:val="none" w:sz="0" w:space="0" w:color="auto"/>
        <w:left w:val="none" w:sz="0" w:space="0" w:color="auto"/>
        <w:bottom w:val="none" w:sz="0" w:space="0" w:color="auto"/>
        <w:right w:val="none" w:sz="0" w:space="0" w:color="auto"/>
      </w:divBdr>
    </w:div>
    <w:div w:id="427431806">
      <w:bodyDiv w:val="1"/>
      <w:marLeft w:val="0"/>
      <w:marRight w:val="0"/>
      <w:marTop w:val="0"/>
      <w:marBottom w:val="0"/>
      <w:divBdr>
        <w:top w:val="none" w:sz="0" w:space="0" w:color="auto"/>
        <w:left w:val="none" w:sz="0" w:space="0" w:color="auto"/>
        <w:bottom w:val="none" w:sz="0" w:space="0" w:color="auto"/>
        <w:right w:val="none" w:sz="0" w:space="0" w:color="auto"/>
      </w:divBdr>
    </w:div>
    <w:div w:id="488711883">
      <w:bodyDiv w:val="1"/>
      <w:marLeft w:val="0"/>
      <w:marRight w:val="0"/>
      <w:marTop w:val="0"/>
      <w:marBottom w:val="0"/>
      <w:divBdr>
        <w:top w:val="none" w:sz="0" w:space="0" w:color="auto"/>
        <w:left w:val="none" w:sz="0" w:space="0" w:color="auto"/>
        <w:bottom w:val="none" w:sz="0" w:space="0" w:color="auto"/>
        <w:right w:val="none" w:sz="0" w:space="0" w:color="auto"/>
      </w:divBdr>
      <w:divsChild>
        <w:div w:id="1292899377">
          <w:marLeft w:val="0"/>
          <w:marRight w:val="0"/>
          <w:marTop w:val="0"/>
          <w:marBottom w:val="0"/>
          <w:divBdr>
            <w:top w:val="none" w:sz="0" w:space="0" w:color="auto"/>
            <w:left w:val="none" w:sz="0" w:space="0" w:color="auto"/>
            <w:bottom w:val="none" w:sz="0" w:space="0" w:color="auto"/>
            <w:right w:val="none" w:sz="0" w:space="0" w:color="auto"/>
          </w:divBdr>
        </w:div>
      </w:divsChild>
    </w:div>
    <w:div w:id="577246636">
      <w:bodyDiv w:val="1"/>
      <w:marLeft w:val="0"/>
      <w:marRight w:val="0"/>
      <w:marTop w:val="0"/>
      <w:marBottom w:val="0"/>
      <w:divBdr>
        <w:top w:val="none" w:sz="0" w:space="0" w:color="auto"/>
        <w:left w:val="none" w:sz="0" w:space="0" w:color="auto"/>
        <w:bottom w:val="none" w:sz="0" w:space="0" w:color="auto"/>
        <w:right w:val="none" w:sz="0" w:space="0" w:color="auto"/>
      </w:divBdr>
    </w:div>
    <w:div w:id="578830987">
      <w:bodyDiv w:val="1"/>
      <w:marLeft w:val="0"/>
      <w:marRight w:val="0"/>
      <w:marTop w:val="0"/>
      <w:marBottom w:val="0"/>
      <w:divBdr>
        <w:top w:val="none" w:sz="0" w:space="0" w:color="auto"/>
        <w:left w:val="none" w:sz="0" w:space="0" w:color="auto"/>
        <w:bottom w:val="none" w:sz="0" w:space="0" w:color="auto"/>
        <w:right w:val="none" w:sz="0" w:space="0" w:color="auto"/>
      </w:divBdr>
      <w:divsChild>
        <w:div w:id="131525963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87359456">
      <w:bodyDiv w:val="1"/>
      <w:marLeft w:val="0"/>
      <w:marRight w:val="0"/>
      <w:marTop w:val="0"/>
      <w:marBottom w:val="0"/>
      <w:divBdr>
        <w:top w:val="none" w:sz="0" w:space="0" w:color="auto"/>
        <w:left w:val="none" w:sz="0" w:space="0" w:color="auto"/>
        <w:bottom w:val="none" w:sz="0" w:space="0" w:color="auto"/>
        <w:right w:val="none" w:sz="0" w:space="0" w:color="auto"/>
      </w:divBdr>
    </w:div>
    <w:div w:id="804811997">
      <w:bodyDiv w:val="1"/>
      <w:marLeft w:val="0"/>
      <w:marRight w:val="0"/>
      <w:marTop w:val="0"/>
      <w:marBottom w:val="0"/>
      <w:divBdr>
        <w:top w:val="none" w:sz="0" w:space="0" w:color="auto"/>
        <w:left w:val="none" w:sz="0" w:space="0" w:color="auto"/>
        <w:bottom w:val="none" w:sz="0" w:space="0" w:color="auto"/>
        <w:right w:val="none" w:sz="0" w:space="0" w:color="auto"/>
      </w:divBdr>
    </w:div>
    <w:div w:id="925647931">
      <w:bodyDiv w:val="1"/>
      <w:marLeft w:val="0"/>
      <w:marRight w:val="0"/>
      <w:marTop w:val="0"/>
      <w:marBottom w:val="0"/>
      <w:divBdr>
        <w:top w:val="none" w:sz="0" w:space="0" w:color="auto"/>
        <w:left w:val="none" w:sz="0" w:space="0" w:color="auto"/>
        <w:bottom w:val="none" w:sz="0" w:space="0" w:color="auto"/>
        <w:right w:val="none" w:sz="0" w:space="0" w:color="auto"/>
      </w:divBdr>
      <w:divsChild>
        <w:div w:id="1762028483">
          <w:marLeft w:val="0"/>
          <w:marRight w:val="0"/>
          <w:marTop w:val="0"/>
          <w:marBottom w:val="0"/>
          <w:divBdr>
            <w:top w:val="none" w:sz="0" w:space="0" w:color="auto"/>
            <w:left w:val="none" w:sz="0" w:space="0" w:color="auto"/>
            <w:bottom w:val="none" w:sz="0" w:space="0" w:color="auto"/>
            <w:right w:val="none" w:sz="0" w:space="0" w:color="auto"/>
          </w:divBdr>
          <w:divsChild>
            <w:div w:id="29702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975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277345">
      <w:bodyDiv w:val="1"/>
      <w:marLeft w:val="0"/>
      <w:marRight w:val="0"/>
      <w:marTop w:val="0"/>
      <w:marBottom w:val="0"/>
      <w:divBdr>
        <w:top w:val="none" w:sz="0" w:space="0" w:color="auto"/>
        <w:left w:val="none" w:sz="0" w:space="0" w:color="auto"/>
        <w:bottom w:val="none" w:sz="0" w:space="0" w:color="auto"/>
        <w:right w:val="none" w:sz="0" w:space="0" w:color="auto"/>
      </w:divBdr>
    </w:div>
    <w:div w:id="962156526">
      <w:bodyDiv w:val="1"/>
      <w:marLeft w:val="0"/>
      <w:marRight w:val="0"/>
      <w:marTop w:val="0"/>
      <w:marBottom w:val="0"/>
      <w:divBdr>
        <w:top w:val="none" w:sz="0" w:space="0" w:color="auto"/>
        <w:left w:val="none" w:sz="0" w:space="0" w:color="auto"/>
        <w:bottom w:val="none" w:sz="0" w:space="0" w:color="auto"/>
        <w:right w:val="none" w:sz="0" w:space="0" w:color="auto"/>
      </w:divBdr>
      <w:divsChild>
        <w:div w:id="1587613485">
          <w:marLeft w:val="0"/>
          <w:marRight w:val="0"/>
          <w:marTop w:val="0"/>
          <w:marBottom w:val="0"/>
          <w:divBdr>
            <w:top w:val="none" w:sz="0" w:space="0" w:color="auto"/>
            <w:left w:val="none" w:sz="0" w:space="0" w:color="auto"/>
            <w:bottom w:val="none" w:sz="0" w:space="0" w:color="auto"/>
            <w:right w:val="none" w:sz="0" w:space="0" w:color="auto"/>
          </w:divBdr>
        </w:div>
      </w:divsChild>
    </w:div>
    <w:div w:id="1081874794">
      <w:bodyDiv w:val="1"/>
      <w:marLeft w:val="0"/>
      <w:marRight w:val="0"/>
      <w:marTop w:val="0"/>
      <w:marBottom w:val="0"/>
      <w:divBdr>
        <w:top w:val="none" w:sz="0" w:space="0" w:color="auto"/>
        <w:left w:val="none" w:sz="0" w:space="0" w:color="auto"/>
        <w:bottom w:val="none" w:sz="0" w:space="0" w:color="auto"/>
        <w:right w:val="none" w:sz="0" w:space="0" w:color="auto"/>
      </w:divBdr>
    </w:div>
    <w:div w:id="1135099166">
      <w:bodyDiv w:val="1"/>
      <w:marLeft w:val="0"/>
      <w:marRight w:val="0"/>
      <w:marTop w:val="0"/>
      <w:marBottom w:val="0"/>
      <w:divBdr>
        <w:top w:val="none" w:sz="0" w:space="0" w:color="auto"/>
        <w:left w:val="none" w:sz="0" w:space="0" w:color="auto"/>
        <w:bottom w:val="none" w:sz="0" w:space="0" w:color="auto"/>
        <w:right w:val="none" w:sz="0" w:space="0" w:color="auto"/>
      </w:divBdr>
    </w:div>
    <w:div w:id="1254167628">
      <w:bodyDiv w:val="1"/>
      <w:marLeft w:val="0"/>
      <w:marRight w:val="0"/>
      <w:marTop w:val="0"/>
      <w:marBottom w:val="0"/>
      <w:divBdr>
        <w:top w:val="none" w:sz="0" w:space="0" w:color="auto"/>
        <w:left w:val="none" w:sz="0" w:space="0" w:color="auto"/>
        <w:bottom w:val="none" w:sz="0" w:space="0" w:color="auto"/>
        <w:right w:val="none" w:sz="0" w:space="0" w:color="auto"/>
      </w:divBdr>
    </w:div>
    <w:div w:id="1261990222">
      <w:bodyDiv w:val="1"/>
      <w:marLeft w:val="0"/>
      <w:marRight w:val="0"/>
      <w:marTop w:val="0"/>
      <w:marBottom w:val="0"/>
      <w:divBdr>
        <w:top w:val="none" w:sz="0" w:space="0" w:color="auto"/>
        <w:left w:val="none" w:sz="0" w:space="0" w:color="auto"/>
        <w:bottom w:val="none" w:sz="0" w:space="0" w:color="auto"/>
        <w:right w:val="none" w:sz="0" w:space="0" w:color="auto"/>
      </w:divBdr>
    </w:div>
    <w:div w:id="1397435684">
      <w:bodyDiv w:val="1"/>
      <w:marLeft w:val="0"/>
      <w:marRight w:val="0"/>
      <w:marTop w:val="0"/>
      <w:marBottom w:val="0"/>
      <w:divBdr>
        <w:top w:val="none" w:sz="0" w:space="0" w:color="auto"/>
        <w:left w:val="none" w:sz="0" w:space="0" w:color="auto"/>
        <w:bottom w:val="none" w:sz="0" w:space="0" w:color="auto"/>
        <w:right w:val="none" w:sz="0" w:space="0" w:color="auto"/>
      </w:divBdr>
      <w:divsChild>
        <w:div w:id="12926265">
          <w:marLeft w:val="0"/>
          <w:marRight w:val="0"/>
          <w:marTop w:val="0"/>
          <w:marBottom w:val="0"/>
          <w:divBdr>
            <w:top w:val="none" w:sz="0" w:space="0" w:color="auto"/>
            <w:left w:val="none" w:sz="0" w:space="0" w:color="auto"/>
            <w:bottom w:val="none" w:sz="0" w:space="0" w:color="auto"/>
            <w:right w:val="none" w:sz="0" w:space="0" w:color="auto"/>
          </w:divBdr>
          <w:divsChild>
            <w:div w:id="2798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7504">
      <w:bodyDiv w:val="1"/>
      <w:marLeft w:val="0"/>
      <w:marRight w:val="0"/>
      <w:marTop w:val="0"/>
      <w:marBottom w:val="0"/>
      <w:divBdr>
        <w:top w:val="none" w:sz="0" w:space="0" w:color="auto"/>
        <w:left w:val="none" w:sz="0" w:space="0" w:color="auto"/>
        <w:bottom w:val="none" w:sz="0" w:space="0" w:color="auto"/>
        <w:right w:val="none" w:sz="0" w:space="0" w:color="auto"/>
      </w:divBdr>
    </w:div>
    <w:div w:id="1481456593">
      <w:bodyDiv w:val="1"/>
      <w:marLeft w:val="0"/>
      <w:marRight w:val="0"/>
      <w:marTop w:val="0"/>
      <w:marBottom w:val="0"/>
      <w:divBdr>
        <w:top w:val="none" w:sz="0" w:space="0" w:color="auto"/>
        <w:left w:val="none" w:sz="0" w:space="0" w:color="auto"/>
        <w:bottom w:val="none" w:sz="0" w:space="0" w:color="auto"/>
        <w:right w:val="none" w:sz="0" w:space="0" w:color="auto"/>
      </w:divBdr>
    </w:div>
    <w:div w:id="1650941919">
      <w:bodyDiv w:val="1"/>
      <w:marLeft w:val="0"/>
      <w:marRight w:val="0"/>
      <w:marTop w:val="0"/>
      <w:marBottom w:val="0"/>
      <w:divBdr>
        <w:top w:val="none" w:sz="0" w:space="0" w:color="auto"/>
        <w:left w:val="none" w:sz="0" w:space="0" w:color="auto"/>
        <w:bottom w:val="none" w:sz="0" w:space="0" w:color="auto"/>
        <w:right w:val="none" w:sz="0" w:space="0" w:color="auto"/>
      </w:divBdr>
    </w:div>
    <w:div w:id="1785224510">
      <w:bodyDiv w:val="1"/>
      <w:marLeft w:val="0"/>
      <w:marRight w:val="0"/>
      <w:marTop w:val="0"/>
      <w:marBottom w:val="0"/>
      <w:divBdr>
        <w:top w:val="none" w:sz="0" w:space="0" w:color="auto"/>
        <w:left w:val="none" w:sz="0" w:space="0" w:color="auto"/>
        <w:bottom w:val="none" w:sz="0" w:space="0" w:color="auto"/>
        <w:right w:val="none" w:sz="0" w:space="0" w:color="auto"/>
      </w:divBdr>
    </w:div>
    <w:div w:id="1802723368">
      <w:bodyDiv w:val="1"/>
      <w:marLeft w:val="0"/>
      <w:marRight w:val="0"/>
      <w:marTop w:val="0"/>
      <w:marBottom w:val="0"/>
      <w:divBdr>
        <w:top w:val="none" w:sz="0" w:space="0" w:color="auto"/>
        <w:left w:val="none" w:sz="0" w:space="0" w:color="auto"/>
        <w:bottom w:val="none" w:sz="0" w:space="0" w:color="auto"/>
        <w:right w:val="none" w:sz="0" w:space="0" w:color="auto"/>
      </w:divBdr>
      <w:divsChild>
        <w:div w:id="1365402030">
          <w:blockQuote w:val="1"/>
          <w:marLeft w:val="720"/>
          <w:marRight w:val="0"/>
          <w:marTop w:val="100"/>
          <w:marBottom w:val="100"/>
          <w:divBdr>
            <w:top w:val="none" w:sz="0" w:space="0" w:color="auto"/>
            <w:left w:val="none" w:sz="0" w:space="0" w:color="auto"/>
            <w:bottom w:val="none" w:sz="0" w:space="0" w:color="auto"/>
            <w:right w:val="none" w:sz="0" w:space="0" w:color="auto"/>
          </w:divBdr>
        </w:div>
        <w:div w:id="212831323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11895730">
      <w:bodyDiv w:val="1"/>
      <w:marLeft w:val="0"/>
      <w:marRight w:val="0"/>
      <w:marTop w:val="0"/>
      <w:marBottom w:val="0"/>
      <w:divBdr>
        <w:top w:val="none" w:sz="0" w:space="0" w:color="auto"/>
        <w:left w:val="none" w:sz="0" w:space="0" w:color="auto"/>
        <w:bottom w:val="none" w:sz="0" w:space="0" w:color="auto"/>
        <w:right w:val="none" w:sz="0" w:space="0" w:color="auto"/>
      </w:divBdr>
      <w:divsChild>
        <w:div w:id="1433361100">
          <w:marLeft w:val="0"/>
          <w:marRight w:val="0"/>
          <w:marTop w:val="0"/>
          <w:marBottom w:val="0"/>
          <w:divBdr>
            <w:top w:val="none" w:sz="0" w:space="0" w:color="auto"/>
            <w:left w:val="none" w:sz="0" w:space="0" w:color="auto"/>
            <w:bottom w:val="none" w:sz="0" w:space="0" w:color="auto"/>
            <w:right w:val="none" w:sz="0" w:space="0" w:color="auto"/>
          </w:divBdr>
          <w:divsChild>
            <w:div w:id="16643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367">
      <w:bodyDiv w:val="1"/>
      <w:marLeft w:val="0"/>
      <w:marRight w:val="0"/>
      <w:marTop w:val="0"/>
      <w:marBottom w:val="0"/>
      <w:divBdr>
        <w:top w:val="none" w:sz="0" w:space="0" w:color="auto"/>
        <w:left w:val="none" w:sz="0" w:space="0" w:color="auto"/>
        <w:bottom w:val="none" w:sz="0" w:space="0" w:color="auto"/>
        <w:right w:val="none" w:sz="0" w:space="0" w:color="auto"/>
      </w:divBdr>
      <w:divsChild>
        <w:div w:id="772676950">
          <w:blockQuote w:val="1"/>
          <w:marLeft w:val="720"/>
          <w:marRight w:val="0"/>
          <w:marTop w:val="100"/>
          <w:marBottom w:val="100"/>
          <w:divBdr>
            <w:top w:val="none" w:sz="0" w:space="0" w:color="auto"/>
            <w:left w:val="none" w:sz="0" w:space="0" w:color="auto"/>
            <w:bottom w:val="none" w:sz="0" w:space="0" w:color="auto"/>
            <w:right w:val="none" w:sz="0" w:space="0" w:color="auto"/>
          </w:divBdr>
        </w:div>
        <w:div w:id="1344280413">
          <w:blockQuote w:val="1"/>
          <w:marLeft w:val="720"/>
          <w:marRight w:val="0"/>
          <w:marTop w:val="100"/>
          <w:marBottom w:val="100"/>
          <w:divBdr>
            <w:top w:val="none" w:sz="0" w:space="0" w:color="auto"/>
            <w:left w:val="none" w:sz="0" w:space="0" w:color="auto"/>
            <w:bottom w:val="none" w:sz="0" w:space="0" w:color="auto"/>
            <w:right w:val="none" w:sz="0" w:space="0" w:color="auto"/>
          </w:divBdr>
        </w:div>
        <w:div w:id="17883132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025844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128">
          <w:marLeft w:val="0"/>
          <w:marRight w:val="0"/>
          <w:marTop w:val="0"/>
          <w:marBottom w:val="0"/>
          <w:divBdr>
            <w:top w:val="none" w:sz="0" w:space="0" w:color="auto"/>
            <w:left w:val="none" w:sz="0" w:space="0" w:color="auto"/>
            <w:bottom w:val="none" w:sz="0" w:space="0" w:color="auto"/>
            <w:right w:val="none" w:sz="0" w:space="0" w:color="auto"/>
          </w:divBdr>
        </w:div>
      </w:divsChild>
    </w:div>
    <w:div w:id="205083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cs.neu.edu" TargetMode="External"/><Relationship Id="rId4" Type="http://schemas.openxmlformats.org/officeDocument/2006/relationships/settings" Target="settings.xml"/><Relationship Id="rId9" Type="http://schemas.openxmlformats.org/officeDocument/2006/relationships/hyperlink" Target="http://dx.doi.org/10.1061/9780784478998.ch1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70DB0-2E21-4719-9380-B52F23E1B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A.S.C.E.</Company>
  <LinksUpToDate>false</LinksUpToDate>
  <CharactersWithSpaces>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Betsy Kulamer</dc:creator>
  <cp:lastModifiedBy>HP5</cp:lastModifiedBy>
  <cp:revision>4</cp:revision>
  <cp:lastPrinted>2015-11-02T18:19:00Z</cp:lastPrinted>
  <dcterms:created xsi:type="dcterms:W3CDTF">2018-03-26T09:48:00Z</dcterms:created>
  <dcterms:modified xsi:type="dcterms:W3CDTF">2018-03-28T12:32:00Z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